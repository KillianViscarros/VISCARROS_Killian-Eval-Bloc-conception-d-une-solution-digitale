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7562" w14:textId="77777777" w:rsidR="00C80013" w:rsidRDefault="00C80013" w:rsidP="00C80013">
      <w:pPr>
        <w:jc w:val="center"/>
        <w:textDirection w:val="btLr"/>
      </w:pPr>
      <w:r w:rsidRPr="00147635">
        <w:rPr>
          <w:b/>
          <w:color w:val="173D6D"/>
          <w:sz w:val="40"/>
          <w:szCs w:val="40"/>
        </w:rPr>
        <w:t>La conception d'une solution digitale</w:t>
      </w:r>
    </w:p>
    <w:p w14:paraId="676A5CAD" w14:textId="17E55681" w:rsidR="00C80013" w:rsidRDefault="00C80013" w:rsidP="00C80013">
      <w:pPr>
        <w:jc w:val="center"/>
        <w:rPr>
          <w:b/>
          <w:sz w:val="28"/>
          <w:szCs w:val="28"/>
        </w:rPr>
      </w:pPr>
      <w:r w:rsidRPr="00147635">
        <w:rPr>
          <w:b/>
          <w:sz w:val="28"/>
          <w:szCs w:val="28"/>
        </w:rPr>
        <w:t>BDAWCSDEXAII2A</w:t>
      </w:r>
    </w:p>
    <w:p w14:paraId="54345A1F" w14:textId="77722722" w:rsidR="00C80013" w:rsidRDefault="00C80013" w:rsidP="00C80013">
      <w:pPr>
        <w:jc w:val="center"/>
        <w:rPr>
          <w:b/>
          <w:sz w:val="28"/>
          <w:szCs w:val="28"/>
        </w:rPr>
      </w:pPr>
    </w:p>
    <w:p w14:paraId="766E800E" w14:textId="77777777" w:rsidR="00C80013" w:rsidRDefault="00C80013" w:rsidP="00C80013">
      <w:pPr>
        <w:rPr>
          <w:b/>
          <w:sz w:val="28"/>
          <w:szCs w:val="28"/>
        </w:rPr>
      </w:pPr>
    </w:p>
    <w:p w14:paraId="71543551" w14:textId="723F034C" w:rsidR="00C80013" w:rsidRDefault="00C80013" w:rsidP="00C80013">
      <w:pPr>
        <w:rPr>
          <w:b/>
          <w:sz w:val="28"/>
          <w:szCs w:val="28"/>
        </w:rPr>
      </w:pPr>
      <w:r>
        <w:rPr>
          <w:b/>
          <w:sz w:val="28"/>
          <w:szCs w:val="28"/>
        </w:rPr>
        <w:t>Killian</w:t>
      </w:r>
    </w:p>
    <w:p w14:paraId="07717091" w14:textId="7450A53E" w:rsidR="00C80013" w:rsidRDefault="00C80013" w:rsidP="00C80013">
      <w:pPr>
        <w:rPr>
          <w:b/>
          <w:sz w:val="28"/>
          <w:szCs w:val="28"/>
        </w:rPr>
      </w:pPr>
      <w:proofErr w:type="spellStart"/>
      <w:r>
        <w:rPr>
          <w:b/>
          <w:sz w:val="28"/>
          <w:szCs w:val="28"/>
        </w:rPr>
        <w:t>Viscarros</w:t>
      </w:r>
      <w:proofErr w:type="spellEnd"/>
      <w:r>
        <w:rPr>
          <w:b/>
          <w:sz w:val="28"/>
          <w:szCs w:val="28"/>
        </w:rPr>
        <w:tab/>
      </w:r>
    </w:p>
    <w:p w14:paraId="54E032F5" w14:textId="380FCF86" w:rsidR="00C80013" w:rsidRDefault="00C80013" w:rsidP="00C80013">
      <w:pPr>
        <w:rPr>
          <w:b/>
          <w:sz w:val="28"/>
          <w:szCs w:val="28"/>
        </w:rPr>
      </w:pPr>
    </w:p>
    <w:p w14:paraId="51991E72" w14:textId="7A31E24A" w:rsidR="00C80013" w:rsidRDefault="00C80013" w:rsidP="00C80013">
      <w:pPr>
        <w:rPr>
          <w:b/>
          <w:sz w:val="28"/>
          <w:szCs w:val="28"/>
        </w:rPr>
      </w:pPr>
    </w:p>
    <w:p w14:paraId="66C319C8" w14:textId="450FCA70" w:rsidR="00C80013" w:rsidRDefault="00C80013" w:rsidP="00C80013">
      <w:pPr>
        <w:rPr>
          <w:b/>
          <w:sz w:val="28"/>
          <w:szCs w:val="28"/>
        </w:rPr>
      </w:pPr>
    </w:p>
    <w:p w14:paraId="09D60308" w14:textId="77777777" w:rsidR="00C80013" w:rsidRDefault="00C80013" w:rsidP="00C80013">
      <w:pPr>
        <w:rPr>
          <w:b/>
          <w:sz w:val="28"/>
          <w:szCs w:val="28"/>
        </w:rPr>
      </w:pPr>
    </w:p>
    <w:p w14:paraId="3632B127" w14:textId="51C2F1F8" w:rsidR="00C80013" w:rsidRDefault="00C80013" w:rsidP="00C80013">
      <w:pPr>
        <w:rPr>
          <w:b/>
          <w:sz w:val="28"/>
          <w:szCs w:val="28"/>
        </w:rPr>
      </w:pPr>
    </w:p>
    <w:p w14:paraId="3EC997E7" w14:textId="09F92DF4" w:rsidR="00C80013" w:rsidRPr="00C80013" w:rsidRDefault="00C80013" w:rsidP="00C80013">
      <w:pPr>
        <w:jc w:val="center"/>
        <w:rPr>
          <w:b/>
          <w:bCs/>
          <w:sz w:val="40"/>
          <w:szCs w:val="40"/>
        </w:rPr>
      </w:pPr>
      <w:r w:rsidRPr="00C80013">
        <w:rPr>
          <w:b/>
          <w:bCs/>
          <w:sz w:val="40"/>
          <w:szCs w:val="40"/>
        </w:rPr>
        <w:t>Examen certifiant du bloc - 1er dépôt - La conception d'une solution digitale</w:t>
      </w:r>
    </w:p>
    <w:p w14:paraId="1BDD7FEF" w14:textId="08338643" w:rsidR="00750344" w:rsidRDefault="00750344"/>
    <w:p w14:paraId="3BB25E7B" w14:textId="44DF599E" w:rsidR="00C80013" w:rsidRDefault="00C80013"/>
    <w:p w14:paraId="286B8087" w14:textId="47AA98BF" w:rsidR="00C80013" w:rsidRPr="00C80013" w:rsidRDefault="00C80013" w:rsidP="00C80013">
      <w:pPr>
        <w:jc w:val="center"/>
        <w:rPr>
          <w:b/>
          <w:bCs/>
          <w:sz w:val="40"/>
          <w:szCs w:val="40"/>
        </w:rPr>
      </w:pPr>
      <w:r>
        <w:rPr>
          <w:b/>
          <w:bCs/>
          <w:sz w:val="40"/>
          <w:szCs w:val="40"/>
        </w:rPr>
        <w:t xml:space="preserve">Rapport </w:t>
      </w:r>
    </w:p>
    <w:p w14:paraId="2A51FE24" w14:textId="386106A3" w:rsidR="00C80013" w:rsidRDefault="00C80013" w:rsidP="00C80013">
      <w:pPr>
        <w:spacing w:after="160" w:line="259" w:lineRule="auto"/>
        <w:jc w:val="left"/>
      </w:pPr>
    </w:p>
    <w:p w14:paraId="79242083" w14:textId="7A0048D5" w:rsidR="00C80013" w:rsidRDefault="00C80013" w:rsidP="00C80013">
      <w:pPr>
        <w:spacing w:after="160" w:line="259" w:lineRule="auto"/>
        <w:jc w:val="center"/>
        <w:rPr>
          <w:b/>
          <w:bCs/>
          <w:sz w:val="40"/>
          <w:szCs w:val="40"/>
        </w:rPr>
      </w:pPr>
    </w:p>
    <w:p w14:paraId="77F70E55" w14:textId="5BEDD5ED" w:rsidR="00C80013" w:rsidRDefault="00C80013" w:rsidP="00C80013">
      <w:pPr>
        <w:spacing w:after="160" w:line="259" w:lineRule="auto"/>
        <w:jc w:val="center"/>
        <w:rPr>
          <w:b/>
          <w:bCs/>
          <w:sz w:val="40"/>
          <w:szCs w:val="40"/>
        </w:rPr>
      </w:pPr>
    </w:p>
    <w:p w14:paraId="4E34D976" w14:textId="5C876114" w:rsidR="00C80013" w:rsidRDefault="00C80013" w:rsidP="00C80013">
      <w:pPr>
        <w:spacing w:after="160" w:line="259" w:lineRule="auto"/>
        <w:jc w:val="center"/>
        <w:rPr>
          <w:b/>
          <w:bCs/>
          <w:sz w:val="40"/>
          <w:szCs w:val="40"/>
        </w:rPr>
      </w:pPr>
    </w:p>
    <w:p w14:paraId="50A4149B" w14:textId="41B75E11" w:rsidR="00C80013" w:rsidRDefault="00C80013" w:rsidP="00C80013">
      <w:pPr>
        <w:spacing w:after="160" w:line="259" w:lineRule="auto"/>
        <w:jc w:val="center"/>
        <w:rPr>
          <w:b/>
          <w:bCs/>
          <w:sz w:val="40"/>
          <w:szCs w:val="40"/>
        </w:rPr>
      </w:pPr>
    </w:p>
    <w:p w14:paraId="32A09143" w14:textId="54F17E12" w:rsidR="00C80013" w:rsidRDefault="00C80013" w:rsidP="00C80013">
      <w:pPr>
        <w:spacing w:after="160" w:line="259" w:lineRule="auto"/>
        <w:jc w:val="center"/>
        <w:rPr>
          <w:b/>
          <w:bCs/>
          <w:sz w:val="40"/>
          <w:szCs w:val="40"/>
        </w:rPr>
      </w:pPr>
    </w:p>
    <w:p w14:paraId="4F7E645C" w14:textId="3EDD05DF" w:rsidR="00C80013" w:rsidRDefault="00C80013" w:rsidP="00C80013">
      <w:pPr>
        <w:spacing w:after="160" w:line="259" w:lineRule="auto"/>
        <w:jc w:val="center"/>
        <w:rPr>
          <w:b/>
          <w:bCs/>
          <w:sz w:val="40"/>
          <w:szCs w:val="40"/>
        </w:rPr>
      </w:pPr>
    </w:p>
    <w:p w14:paraId="40371DCB" w14:textId="1D7ED029" w:rsidR="00C80013" w:rsidRDefault="00C80013" w:rsidP="00C80013">
      <w:pPr>
        <w:spacing w:after="160" w:line="259" w:lineRule="auto"/>
        <w:jc w:val="center"/>
        <w:rPr>
          <w:b/>
          <w:bCs/>
          <w:sz w:val="40"/>
          <w:szCs w:val="40"/>
        </w:rPr>
      </w:pPr>
    </w:p>
    <w:p w14:paraId="25047F73" w14:textId="389A2E5A" w:rsidR="00C80013" w:rsidRDefault="00C80013" w:rsidP="00C80013">
      <w:pPr>
        <w:spacing w:after="160" w:line="259" w:lineRule="auto"/>
        <w:jc w:val="center"/>
        <w:rPr>
          <w:b/>
          <w:bCs/>
          <w:sz w:val="40"/>
          <w:szCs w:val="40"/>
        </w:rPr>
      </w:pPr>
    </w:p>
    <w:p w14:paraId="0DF108CB" w14:textId="72EAFBE8" w:rsidR="00C80013" w:rsidRDefault="00C80013" w:rsidP="00C80013">
      <w:pPr>
        <w:spacing w:after="160" w:line="259" w:lineRule="auto"/>
        <w:jc w:val="center"/>
        <w:rPr>
          <w:b/>
          <w:bCs/>
          <w:sz w:val="40"/>
          <w:szCs w:val="40"/>
        </w:rPr>
      </w:pPr>
    </w:p>
    <w:p w14:paraId="3BCEDAE8" w14:textId="09B0D837" w:rsidR="00C80013" w:rsidRDefault="00C80013" w:rsidP="00C80013">
      <w:pPr>
        <w:spacing w:after="160" w:line="259" w:lineRule="auto"/>
        <w:jc w:val="center"/>
        <w:rPr>
          <w:b/>
          <w:bCs/>
          <w:sz w:val="40"/>
          <w:szCs w:val="40"/>
        </w:rPr>
      </w:pPr>
    </w:p>
    <w:p w14:paraId="606378F7" w14:textId="63248467" w:rsidR="00C80013" w:rsidRDefault="00C80013" w:rsidP="00C80013">
      <w:pPr>
        <w:spacing w:after="160" w:line="259" w:lineRule="auto"/>
        <w:jc w:val="center"/>
        <w:rPr>
          <w:b/>
          <w:bCs/>
          <w:sz w:val="40"/>
          <w:szCs w:val="40"/>
        </w:rPr>
      </w:pPr>
    </w:p>
    <w:p w14:paraId="16C45131" w14:textId="43C2B469" w:rsidR="00C80013" w:rsidRPr="00C80013" w:rsidRDefault="00C80013" w:rsidP="00C80013">
      <w:pPr>
        <w:spacing w:before="400" w:after="120"/>
        <w:jc w:val="left"/>
        <w:outlineLvl w:val="0"/>
        <w:rPr>
          <w:rFonts w:ascii="Times New Roman" w:eastAsia="Times New Roman" w:hAnsi="Times New Roman" w:cs="Times New Roman"/>
          <w:b/>
          <w:bCs/>
          <w:kern w:val="36"/>
          <w:sz w:val="48"/>
          <w:szCs w:val="48"/>
        </w:rPr>
      </w:pPr>
      <w:r w:rsidRPr="00C80013">
        <w:rPr>
          <w:rFonts w:ascii="Arial" w:eastAsia="Times New Roman" w:hAnsi="Arial" w:cs="Arial"/>
          <w:color w:val="000000"/>
          <w:kern w:val="36"/>
          <w:sz w:val="48"/>
          <w:szCs w:val="48"/>
        </w:rPr>
        <w:lastRenderedPageBreak/>
        <w:t>I. Introduction du projet</w:t>
      </w:r>
    </w:p>
    <w:p w14:paraId="046B8FE2" w14:textId="5C83D922" w:rsidR="00C80013" w:rsidRPr="00C80013" w:rsidRDefault="00C80013" w:rsidP="00C80013">
      <w:pPr>
        <w:spacing w:before="240" w:after="120"/>
        <w:ind w:firstLine="720"/>
        <w:jc w:val="left"/>
        <w:outlineLvl w:val="1"/>
        <w:rPr>
          <w:rFonts w:ascii="Times New Roman" w:eastAsia="Times New Roman" w:hAnsi="Times New Roman" w:cs="Times New Roman"/>
          <w:b/>
          <w:bCs/>
          <w:sz w:val="36"/>
          <w:szCs w:val="36"/>
        </w:rPr>
      </w:pPr>
      <w:r w:rsidRPr="00C80013">
        <w:rPr>
          <w:rFonts w:ascii="Arial" w:eastAsia="Times New Roman" w:hAnsi="Arial" w:cs="Arial"/>
          <w:b/>
          <w:bCs/>
          <w:color w:val="FF0000"/>
          <w:sz w:val="36"/>
          <w:szCs w:val="36"/>
          <w:u w:val="single"/>
        </w:rPr>
        <w:t>I.1 Présentation du projet</w:t>
      </w:r>
      <w:r w:rsidR="00F524DC">
        <w:rPr>
          <w:rFonts w:ascii="Arial" w:eastAsia="Times New Roman" w:hAnsi="Arial" w:cs="Arial"/>
          <w:b/>
          <w:bCs/>
          <w:color w:val="FF0000"/>
          <w:sz w:val="36"/>
          <w:szCs w:val="36"/>
          <w:u w:val="single"/>
        </w:rPr>
        <w:t xml:space="preserve"> / Fonctionnalités</w:t>
      </w:r>
      <w:r w:rsidRPr="00C80013">
        <w:rPr>
          <w:rFonts w:ascii="Arial" w:eastAsia="Times New Roman" w:hAnsi="Arial" w:cs="Arial"/>
          <w:b/>
          <w:bCs/>
          <w:color w:val="FF0000"/>
          <w:sz w:val="36"/>
          <w:szCs w:val="36"/>
          <w:u w:val="single"/>
        </w:rPr>
        <w:t xml:space="preserve"> :</w:t>
      </w:r>
    </w:p>
    <w:p w14:paraId="0E199F9A" w14:textId="37513E1B" w:rsidR="00C80013" w:rsidRDefault="00C80013" w:rsidP="00C80013">
      <w:pPr>
        <w:spacing w:after="160" w:line="259" w:lineRule="auto"/>
        <w:jc w:val="center"/>
      </w:pPr>
    </w:p>
    <w:p w14:paraId="1FC4B32A" w14:textId="7CAD85BF" w:rsidR="00235222" w:rsidRDefault="00235222" w:rsidP="00235222">
      <w:pPr>
        <w:pStyle w:val="NormalWeb"/>
        <w:spacing w:before="240" w:beforeAutospacing="0" w:after="0" w:afterAutospacing="0"/>
        <w:jc w:val="both"/>
        <w:rPr>
          <w:rStyle w:val="markedcontent"/>
          <w:rFonts w:ascii="Arial" w:hAnsi="Arial" w:cs="Arial"/>
          <w:sz w:val="22"/>
          <w:szCs w:val="22"/>
        </w:rPr>
      </w:pPr>
      <w:r>
        <w:rPr>
          <w:rFonts w:ascii="Arial" w:hAnsi="Arial" w:cs="Arial"/>
          <w:color w:val="000000"/>
          <w:sz w:val="22"/>
          <w:szCs w:val="22"/>
        </w:rPr>
        <w:t>Afin de renforcer la campagne de</w:t>
      </w:r>
      <w:r w:rsidRPr="00235222">
        <w:rPr>
          <w:rStyle w:val="Titre1Car"/>
          <w:rFonts w:ascii="Arial" w:hAnsi="Arial" w:cs="Arial"/>
          <w:sz w:val="30"/>
          <w:szCs w:val="30"/>
        </w:rPr>
        <w:t xml:space="preserve"> </w:t>
      </w:r>
      <w:r w:rsidRPr="00235222">
        <w:rPr>
          <w:rStyle w:val="markedcontent"/>
          <w:rFonts w:ascii="Arial" w:hAnsi="Arial" w:cs="Arial"/>
          <w:sz w:val="22"/>
          <w:szCs w:val="22"/>
        </w:rPr>
        <w:t xml:space="preserve">vaccination est lancée dans le monde entier pour tenter </w:t>
      </w:r>
      <w:r w:rsidRPr="00235222">
        <w:rPr>
          <w:sz w:val="22"/>
          <w:szCs w:val="22"/>
        </w:rPr>
        <w:br/>
      </w:r>
      <w:r w:rsidRPr="00235222">
        <w:rPr>
          <w:rStyle w:val="markedcontent"/>
          <w:rFonts w:ascii="Arial" w:hAnsi="Arial" w:cs="Arial"/>
          <w:sz w:val="22"/>
          <w:szCs w:val="22"/>
        </w:rPr>
        <w:t>d’endiguer la pandémie de la COVID-19</w:t>
      </w:r>
      <w:r>
        <w:rPr>
          <w:rStyle w:val="markedcontent"/>
          <w:rFonts w:ascii="Arial" w:hAnsi="Arial" w:cs="Arial"/>
          <w:sz w:val="22"/>
          <w:szCs w:val="22"/>
        </w:rPr>
        <w:t>.</w:t>
      </w:r>
    </w:p>
    <w:p w14:paraId="45E18BED" w14:textId="77777777" w:rsidR="00235222" w:rsidRDefault="00235222" w:rsidP="00235222">
      <w:pPr>
        <w:pStyle w:val="NormalWeb"/>
        <w:spacing w:before="240" w:beforeAutospacing="0" w:after="0" w:afterAutospacing="0"/>
        <w:jc w:val="both"/>
        <w:rPr>
          <w:rStyle w:val="markedcontent"/>
          <w:rFonts w:ascii="Arial" w:hAnsi="Arial" w:cs="Arial"/>
          <w:sz w:val="22"/>
          <w:szCs w:val="22"/>
        </w:rPr>
      </w:pPr>
      <w:r w:rsidRPr="00235222">
        <w:rPr>
          <w:rStyle w:val="markedcontent"/>
          <w:rFonts w:ascii="Arial" w:hAnsi="Arial" w:cs="Arial"/>
          <w:sz w:val="22"/>
          <w:szCs w:val="22"/>
        </w:rPr>
        <w:t xml:space="preserve">Le gouvernement Français souhaite accélérer et convaincre la population de l’intérêt de la </w:t>
      </w:r>
      <w:r w:rsidRPr="00235222">
        <w:rPr>
          <w:sz w:val="22"/>
          <w:szCs w:val="22"/>
        </w:rPr>
        <w:br/>
      </w:r>
      <w:r w:rsidRPr="00235222">
        <w:rPr>
          <w:rStyle w:val="markedcontent"/>
          <w:rFonts w:ascii="Arial" w:hAnsi="Arial" w:cs="Arial"/>
          <w:sz w:val="22"/>
          <w:szCs w:val="22"/>
        </w:rPr>
        <w:t>vaccination</w:t>
      </w:r>
      <w:r>
        <w:rPr>
          <w:rStyle w:val="markedcontent"/>
          <w:rFonts w:ascii="Arial" w:hAnsi="Arial" w:cs="Arial"/>
          <w:sz w:val="22"/>
          <w:szCs w:val="22"/>
        </w:rPr>
        <w:t xml:space="preserve"> </w:t>
      </w:r>
    </w:p>
    <w:p w14:paraId="27F0DA30" w14:textId="75C9B11A" w:rsidR="00235222" w:rsidRDefault="00235222" w:rsidP="00235222">
      <w:pPr>
        <w:pStyle w:val="NormalWeb"/>
        <w:spacing w:before="240" w:beforeAutospacing="0" w:after="0" w:afterAutospacing="0"/>
        <w:jc w:val="both"/>
        <w:rPr>
          <w:rStyle w:val="markedcontent"/>
          <w:rFonts w:ascii="Arial" w:hAnsi="Arial" w:cs="Arial"/>
          <w:sz w:val="22"/>
          <w:szCs w:val="22"/>
        </w:rPr>
      </w:pPr>
      <w:r w:rsidRPr="00235222">
        <w:rPr>
          <w:rStyle w:val="markedcontent"/>
          <w:rFonts w:ascii="Arial" w:hAnsi="Arial" w:cs="Arial"/>
          <w:sz w:val="22"/>
          <w:szCs w:val="22"/>
        </w:rPr>
        <w:t>Pour</w:t>
      </w:r>
      <w:r>
        <w:rPr>
          <w:rStyle w:val="markedcontent"/>
          <w:rFonts w:ascii="Arial" w:hAnsi="Arial" w:cs="Arial"/>
          <w:sz w:val="22"/>
          <w:szCs w:val="22"/>
        </w:rPr>
        <w:t xml:space="preserve"> cela nous mettrons en place</w:t>
      </w:r>
      <w:r w:rsidRPr="00235222">
        <w:rPr>
          <w:rStyle w:val="markedcontent"/>
          <w:rFonts w:ascii="Arial" w:hAnsi="Arial" w:cs="Arial"/>
          <w:sz w:val="22"/>
          <w:szCs w:val="22"/>
        </w:rPr>
        <w:t xml:space="preserve"> la création d’un site web de communication et de promotion de la campagne de vaccination en cours.</w:t>
      </w:r>
    </w:p>
    <w:p w14:paraId="66B9BF14" w14:textId="624C4BC6" w:rsidR="00235222" w:rsidRDefault="00235222" w:rsidP="00235222">
      <w:pPr>
        <w:pStyle w:val="NormalWeb"/>
        <w:spacing w:before="240"/>
        <w:rPr>
          <w:rStyle w:val="markedcontent"/>
          <w:rFonts w:ascii="Arial" w:hAnsi="Arial" w:cs="Arial"/>
          <w:sz w:val="22"/>
          <w:szCs w:val="22"/>
        </w:rPr>
      </w:pPr>
      <w:r w:rsidRPr="00235222">
        <w:rPr>
          <w:rStyle w:val="markedcontent"/>
          <w:rFonts w:ascii="Arial" w:hAnsi="Arial" w:cs="Arial"/>
          <w:sz w:val="22"/>
          <w:szCs w:val="22"/>
        </w:rPr>
        <w:t>Sur ce site web, responsive et conçu « mobile first », on informera la population sur les avancées régulières de la campagne de vaccination</w:t>
      </w:r>
      <w:r>
        <w:rPr>
          <w:rStyle w:val="markedcontent"/>
          <w:rFonts w:ascii="Arial" w:hAnsi="Arial" w:cs="Arial"/>
          <w:sz w:val="22"/>
          <w:szCs w:val="22"/>
        </w:rPr>
        <w:t xml:space="preserve">, </w:t>
      </w:r>
      <w:r w:rsidRPr="00235222">
        <w:rPr>
          <w:rStyle w:val="markedcontent"/>
          <w:rFonts w:ascii="Arial" w:hAnsi="Arial" w:cs="Arial"/>
          <w:sz w:val="22"/>
          <w:szCs w:val="22"/>
        </w:rPr>
        <w:t>vis-à-vis des vaccins actuellement validés par la Haute Autorité de la Santé (HAS)</w:t>
      </w:r>
      <w:r>
        <w:rPr>
          <w:rStyle w:val="markedcontent"/>
          <w:rFonts w:ascii="Arial" w:hAnsi="Arial" w:cs="Arial"/>
          <w:sz w:val="22"/>
          <w:szCs w:val="22"/>
        </w:rPr>
        <w:t>.</w:t>
      </w:r>
    </w:p>
    <w:p w14:paraId="1846C26D" w14:textId="12C60116" w:rsidR="00235222" w:rsidRDefault="00235222" w:rsidP="00363620">
      <w:pPr>
        <w:pStyle w:val="NormalWeb"/>
        <w:spacing w:before="240"/>
        <w:rPr>
          <w:rStyle w:val="markedcontent"/>
          <w:rFonts w:ascii="Arial" w:hAnsi="Arial" w:cs="Arial"/>
          <w:sz w:val="22"/>
          <w:szCs w:val="22"/>
        </w:rPr>
      </w:pPr>
      <w:r>
        <w:rPr>
          <w:rStyle w:val="markedcontent"/>
          <w:rFonts w:ascii="Arial" w:hAnsi="Arial" w:cs="Arial"/>
          <w:sz w:val="22"/>
          <w:szCs w:val="22"/>
        </w:rPr>
        <w:t>On indiquera le les centres de vaccination les plus proches et le désir de se faire vacciner ou non</w:t>
      </w:r>
      <w:r w:rsidR="00363620">
        <w:rPr>
          <w:rStyle w:val="markedcontent"/>
          <w:rFonts w:ascii="Arial" w:hAnsi="Arial" w:cs="Arial"/>
          <w:sz w:val="22"/>
          <w:szCs w:val="22"/>
        </w:rPr>
        <w:t xml:space="preserve"> tout en respectant bien entendu toutes les </w:t>
      </w:r>
      <w:r w:rsidR="00363620" w:rsidRPr="00363620">
        <w:rPr>
          <w:rStyle w:val="markedcontent"/>
          <w:rFonts w:ascii="Arial" w:hAnsi="Arial" w:cs="Arial"/>
          <w:sz w:val="22"/>
          <w:szCs w:val="22"/>
        </w:rPr>
        <w:t>normes d’accessibilité et de protection des données en vigueur</w:t>
      </w:r>
      <w:r w:rsidR="00363620">
        <w:rPr>
          <w:rStyle w:val="markedcontent"/>
          <w:rFonts w:ascii="Arial" w:hAnsi="Arial" w:cs="Arial"/>
          <w:sz w:val="22"/>
          <w:szCs w:val="22"/>
        </w:rPr>
        <w:t>.</w:t>
      </w:r>
    </w:p>
    <w:p w14:paraId="512465D5" w14:textId="60E4A2F0" w:rsidR="00363620" w:rsidRDefault="00363620" w:rsidP="00363620">
      <w:pPr>
        <w:pStyle w:val="NormalWeb"/>
        <w:spacing w:before="240"/>
        <w:rPr>
          <w:rStyle w:val="markedcontent"/>
          <w:rFonts w:ascii="Arial" w:hAnsi="Arial" w:cs="Arial"/>
          <w:sz w:val="22"/>
          <w:szCs w:val="22"/>
        </w:rPr>
      </w:pPr>
      <w:r>
        <w:rPr>
          <w:rStyle w:val="markedcontent"/>
          <w:rFonts w:ascii="Arial" w:hAnsi="Arial" w:cs="Arial"/>
          <w:sz w:val="22"/>
          <w:szCs w:val="22"/>
        </w:rPr>
        <w:t>Du côté des administrateurs du site, il y aura la possibilité de d’avoir une interface d’édition d’articles traitant de l’actualité ainsi qu’ajouter des images, des vidéos ou des textes.</w:t>
      </w:r>
    </w:p>
    <w:p w14:paraId="6ADDF41E" w14:textId="7B2542BA" w:rsidR="005C609E" w:rsidRPr="00C80013" w:rsidRDefault="005C609E" w:rsidP="005C609E">
      <w:pPr>
        <w:spacing w:before="240" w:after="120"/>
        <w:ind w:firstLine="720"/>
        <w:jc w:val="left"/>
        <w:outlineLvl w:val="1"/>
        <w:rPr>
          <w:rFonts w:ascii="Times New Roman" w:eastAsia="Times New Roman" w:hAnsi="Times New Roman" w:cs="Times New Roman"/>
          <w:b/>
          <w:bCs/>
          <w:sz w:val="36"/>
          <w:szCs w:val="36"/>
        </w:rPr>
      </w:pPr>
      <w:r w:rsidRPr="00C80013">
        <w:rPr>
          <w:rFonts w:ascii="Arial" w:eastAsia="Times New Roman" w:hAnsi="Arial" w:cs="Arial"/>
          <w:b/>
          <w:bCs/>
          <w:color w:val="FF0000"/>
          <w:sz w:val="36"/>
          <w:szCs w:val="36"/>
          <w:u w:val="single"/>
        </w:rPr>
        <w:t>I.</w:t>
      </w:r>
      <w:r>
        <w:rPr>
          <w:rFonts w:ascii="Arial" w:eastAsia="Times New Roman" w:hAnsi="Arial" w:cs="Arial"/>
          <w:b/>
          <w:bCs/>
          <w:color w:val="FF0000"/>
          <w:sz w:val="36"/>
          <w:szCs w:val="36"/>
          <w:u w:val="single"/>
        </w:rPr>
        <w:t xml:space="preserve">2 Les Parties </w:t>
      </w:r>
      <w:r w:rsidR="00AE403E">
        <w:rPr>
          <w:rFonts w:ascii="Arial" w:eastAsia="Times New Roman" w:hAnsi="Arial" w:cs="Arial"/>
          <w:b/>
          <w:bCs/>
          <w:color w:val="FF0000"/>
          <w:sz w:val="36"/>
          <w:szCs w:val="36"/>
          <w:u w:val="single"/>
        </w:rPr>
        <w:t>Prenantes</w:t>
      </w:r>
      <w:r w:rsidR="00AE403E" w:rsidRPr="00C80013">
        <w:rPr>
          <w:rFonts w:ascii="Arial" w:eastAsia="Times New Roman" w:hAnsi="Arial" w:cs="Arial"/>
          <w:b/>
          <w:bCs/>
          <w:color w:val="FF0000"/>
          <w:sz w:val="36"/>
          <w:szCs w:val="36"/>
          <w:u w:val="single"/>
        </w:rPr>
        <w:t xml:space="preserve"> :</w:t>
      </w:r>
    </w:p>
    <w:p w14:paraId="084C6264" w14:textId="1F108CA5" w:rsidR="005C609E" w:rsidRDefault="005C609E" w:rsidP="005C609E">
      <w:pPr>
        <w:pStyle w:val="NormalWeb"/>
      </w:pPr>
      <w:r>
        <w:t>Les parties prenantes du projet sont les suivantes :</w:t>
      </w:r>
    </w:p>
    <w:p w14:paraId="75675424" w14:textId="61D35B06" w:rsidR="005C609E" w:rsidRDefault="005C609E" w:rsidP="005C609E">
      <w:pPr>
        <w:numPr>
          <w:ilvl w:val="0"/>
          <w:numId w:val="1"/>
        </w:numPr>
        <w:spacing w:before="100" w:beforeAutospacing="1" w:after="100" w:afterAutospacing="1"/>
        <w:jc w:val="left"/>
      </w:pPr>
      <w:r>
        <w:t>Utilisateur : la population française souhaitant être renseigné sur les vaccins et différentes informations fiable et vérifiées liés à la pandémie mondiale</w:t>
      </w:r>
    </w:p>
    <w:p w14:paraId="1813E3AA" w14:textId="4D483022" w:rsidR="005C609E" w:rsidRDefault="005C609E" w:rsidP="005C609E">
      <w:pPr>
        <w:numPr>
          <w:ilvl w:val="0"/>
          <w:numId w:val="1"/>
        </w:numPr>
        <w:spacing w:before="100" w:beforeAutospacing="1" w:after="100" w:afterAutospacing="1"/>
        <w:jc w:val="left"/>
      </w:pPr>
      <w:r>
        <w:t>Chef de projet : VISCARROS Killian</w:t>
      </w:r>
    </w:p>
    <w:p w14:paraId="4E11AA87" w14:textId="50C17056" w:rsidR="005C609E" w:rsidRDefault="005C609E" w:rsidP="005C609E">
      <w:pPr>
        <w:numPr>
          <w:ilvl w:val="0"/>
          <w:numId w:val="1"/>
        </w:numPr>
        <w:spacing w:before="100" w:beforeAutospacing="1" w:after="100" w:afterAutospacing="1"/>
        <w:jc w:val="left"/>
      </w:pPr>
      <w:r>
        <w:t xml:space="preserve">Membres de l'équipe du projet : un développeur web de l’agence (Alexandre) </w:t>
      </w:r>
    </w:p>
    <w:p w14:paraId="16C7D89C" w14:textId="6A50AFD3" w:rsidR="005C609E" w:rsidRDefault="005C609E" w:rsidP="005C609E">
      <w:pPr>
        <w:numPr>
          <w:ilvl w:val="0"/>
          <w:numId w:val="1"/>
        </w:numPr>
        <w:spacing w:before="100" w:beforeAutospacing="1" w:after="100" w:afterAutospacing="1"/>
        <w:jc w:val="left"/>
      </w:pPr>
      <w:r>
        <w:t>Promoteur du projet : Monsieur Avot</w:t>
      </w:r>
    </w:p>
    <w:p w14:paraId="0BCD8ACD" w14:textId="43200CEC" w:rsidR="005C609E" w:rsidRDefault="005C609E" w:rsidP="005C609E">
      <w:pPr>
        <w:numPr>
          <w:ilvl w:val="0"/>
          <w:numId w:val="1"/>
        </w:numPr>
        <w:spacing w:before="100" w:beforeAutospacing="1" w:after="100" w:afterAutospacing="1"/>
        <w:jc w:val="left"/>
      </w:pPr>
      <w:r>
        <w:t>Comité directeur : Monsieur Avot et les différents ministères chargés de l’application (Pauline et S</w:t>
      </w:r>
      <w:r w:rsidR="00240BFB">
        <w:t>é</w:t>
      </w:r>
      <w:r>
        <w:t>verine</w:t>
      </w:r>
      <w:r w:rsidR="00240BFB">
        <w:t>)</w:t>
      </w:r>
    </w:p>
    <w:p w14:paraId="6752A1CD" w14:textId="2B7C74AB" w:rsidR="005C609E" w:rsidRDefault="005C609E" w:rsidP="005C609E">
      <w:pPr>
        <w:numPr>
          <w:ilvl w:val="0"/>
          <w:numId w:val="1"/>
        </w:numPr>
        <w:spacing w:before="100" w:beforeAutospacing="1" w:after="100" w:afterAutospacing="1"/>
        <w:jc w:val="left"/>
      </w:pPr>
      <w:r>
        <w:t>Cadres : Monsieur Avot et les différents ministères chargés de l’application</w:t>
      </w:r>
      <w:r w:rsidR="00240BFB">
        <w:t xml:space="preserve"> (Lucie)</w:t>
      </w:r>
    </w:p>
    <w:p w14:paraId="26F7DF15" w14:textId="315BC41C" w:rsidR="005C609E" w:rsidRDefault="005C609E" w:rsidP="005C609E">
      <w:pPr>
        <w:numPr>
          <w:ilvl w:val="0"/>
          <w:numId w:val="1"/>
        </w:numPr>
        <w:spacing w:before="100" w:beforeAutospacing="1" w:after="100" w:afterAutospacing="1"/>
        <w:jc w:val="left"/>
      </w:pPr>
      <w:r>
        <w:t>Gestionnaires des ressources : Monsieur Avot</w:t>
      </w:r>
    </w:p>
    <w:p w14:paraId="2371FB00" w14:textId="77777777" w:rsidR="00030AEE" w:rsidRDefault="00030AEE" w:rsidP="00F62466">
      <w:pPr>
        <w:pStyle w:val="Paragraphedeliste"/>
        <w:spacing w:before="240" w:after="120"/>
        <w:ind w:firstLine="696"/>
        <w:jc w:val="left"/>
        <w:outlineLvl w:val="1"/>
        <w:rPr>
          <w:rFonts w:ascii="Arial" w:eastAsia="Times New Roman" w:hAnsi="Arial" w:cs="Arial"/>
          <w:b/>
          <w:bCs/>
          <w:color w:val="FF0000"/>
          <w:sz w:val="36"/>
          <w:szCs w:val="36"/>
          <w:u w:val="single"/>
        </w:rPr>
      </w:pPr>
    </w:p>
    <w:p w14:paraId="123AA710" w14:textId="77777777" w:rsidR="00030AEE" w:rsidRDefault="00030AEE" w:rsidP="00F62466">
      <w:pPr>
        <w:pStyle w:val="Paragraphedeliste"/>
        <w:spacing w:before="240" w:after="120"/>
        <w:ind w:firstLine="696"/>
        <w:jc w:val="left"/>
        <w:outlineLvl w:val="1"/>
        <w:rPr>
          <w:rFonts w:ascii="Arial" w:eastAsia="Times New Roman" w:hAnsi="Arial" w:cs="Arial"/>
          <w:b/>
          <w:bCs/>
          <w:color w:val="FF0000"/>
          <w:sz w:val="36"/>
          <w:szCs w:val="36"/>
          <w:u w:val="single"/>
        </w:rPr>
      </w:pPr>
    </w:p>
    <w:p w14:paraId="650C4C42" w14:textId="77777777" w:rsidR="00030AEE" w:rsidRDefault="00030AEE" w:rsidP="00F62466">
      <w:pPr>
        <w:pStyle w:val="Paragraphedeliste"/>
        <w:spacing w:before="240" w:after="120"/>
        <w:ind w:firstLine="696"/>
        <w:jc w:val="left"/>
        <w:outlineLvl w:val="1"/>
        <w:rPr>
          <w:rFonts w:ascii="Arial" w:eastAsia="Times New Roman" w:hAnsi="Arial" w:cs="Arial"/>
          <w:b/>
          <w:bCs/>
          <w:color w:val="FF0000"/>
          <w:sz w:val="36"/>
          <w:szCs w:val="36"/>
          <w:u w:val="single"/>
        </w:rPr>
      </w:pPr>
    </w:p>
    <w:p w14:paraId="73DB5A97" w14:textId="77777777" w:rsidR="00030AEE" w:rsidRDefault="00030AEE" w:rsidP="00F62466">
      <w:pPr>
        <w:pStyle w:val="Paragraphedeliste"/>
        <w:spacing w:before="240" w:after="120"/>
        <w:ind w:firstLine="696"/>
        <w:jc w:val="left"/>
        <w:outlineLvl w:val="1"/>
        <w:rPr>
          <w:rFonts w:ascii="Arial" w:eastAsia="Times New Roman" w:hAnsi="Arial" w:cs="Arial"/>
          <w:b/>
          <w:bCs/>
          <w:color w:val="FF0000"/>
          <w:sz w:val="36"/>
          <w:szCs w:val="36"/>
          <w:u w:val="single"/>
        </w:rPr>
      </w:pPr>
    </w:p>
    <w:p w14:paraId="4FF3F3CC" w14:textId="77777777" w:rsidR="00030AEE" w:rsidRDefault="00030AEE" w:rsidP="00F62466">
      <w:pPr>
        <w:pStyle w:val="Paragraphedeliste"/>
        <w:spacing w:before="240" w:after="120"/>
        <w:ind w:firstLine="696"/>
        <w:jc w:val="left"/>
        <w:outlineLvl w:val="1"/>
        <w:rPr>
          <w:rFonts w:ascii="Arial" w:eastAsia="Times New Roman" w:hAnsi="Arial" w:cs="Arial"/>
          <w:b/>
          <w:bCs/>
          <w:color w:val="FF0000"/>
          <w:sz w:val="36"/>
          <w:szCs w:val="36"/>
          <w:u w:val="single"/>
        </w:rPr>
      </w:pPr>
    </w:p>
    <w:p w14:paraId="1CC3A3AE" w14:textId="77777777" w:rsidR="00030AEE" w:rsidRDefault="00030AEE" w:rsidP="00F62466">
      <w:pPr>
        <w:pStyle w:val="Paragraphedeliste"/>
        <w:spacing w:before="240" w:after="120"/>
        <w:ind w:firstLine="696"/>
        <w:jc w:val="left"/>
        <w:outlineLvl w:val="1"/>
        <w:rPr>
          <w:rFonts w:ascii="Arial" w:eastAsia="Times New Roman" w:hAnsi="Arial" w:cs="Arial"/>
          <w:b/>
          <w:bCs/>
          <w:color w:val="FF0000"/>
          <w:sz w:val="36"/>
          <w:szCs w:val="36"/>
          <w:u w:val="single"/>
        </w:rPr>
      </w:pPr>
    </w:p>
    <w:p w14:paraId="18265F3E" w14:textId="25A1C154" w:rsidR="00030AEE" w:rsidRDefault="00F62466" w:rsidP="00546396">
      <w:pPr>
        <w:pStyle w:val="Paragraphedeliste"/>
        <w:spacing w:before="240" w:after="120"/>
        <w:ind w:firstLine="696"/>
        <w:jc w:val="left"/>
        <w:outlineLvl w:val="1"/>
        <w:rPr>
          <w:rFonts w:ascii="Arial" w:eastAsia="Times New Roman" w:hAnsi="Arial" w:cs="Arial"/>
          <w:b/>
          <w:bCs/>
          <w:color w:val="FF0000"/>
          <w:sz w:val="36"/>
          <w:szCs w:val="36"/>
          <w:u w:val="single"/>
        </w:rPr>
      </w:pPr>
      <w:r w:rsidRPr="00F62466">
        <w:rPr>
          <w:rFonts w:ascii="Arial" w:eastAsia="Times New Roman" w:hAnsi="Arial" w:cs="Arial"/>
          <w:b/>
          <w:bCs/>
          <w:color w:val="FF0000"/>
          <w:sz w:val="36"/>
          <w:szCs w:val="36"/>
          <w:u w:val="single"/>
        </w:rPr>
        <w:lastRenderedPageBreak/>
        <w:t>I.2</w:t>
      </w:r>
      <w:r>
        <w:rPr>
          <w:rFonts w:ascii="Arial" w:eastAsia="Times New Roman" w:hAnsi="Arial" w:cs="Arial"/>
          <w:b/>
          <w:bCs/>
          <w:color w:val="FF0000"/>
          <w:sz w:val="36"/>
          <w:szCs w:val="36"/>
          <w:u w:val="single"/>
        </w:rPr>
        <w:t>.1</w:t>
      </w:r>
      <w:r w:rsidRPr="00F62466">
        <w:rPr>
          <w:rFonts w:ascii="Arial" w:eastAsia="Times New Roman" w:hAnsi="Arial" w:cs="Arial"/>
          <w:b/>
          <w:bCs/>
          <w:color w:val="FF0000"/>
          <w:sz w:val="36"/>
          <w:szCs w:val="36"/>
          <w:u w:val="single"/>
        </w:rPr>
        <w:t xml:space="preserve"> </w:t>
      </w:r>
      <w:r>
        <w:rPr>
          <w:rFonts w:ascii="Arial" w:eastAsia="Times New Roman" w:hAnsi="Arial" w:cs="Arial"/>
          <w:b/>
          <w:bCs/>
          <w:color w:val="FF0000"/>
          <w:sz w:val="36"/>
          <w:szCs w:val="36"/>
          <w:u w:val="single"/>
        </w:rPr>
        <w:t>Fiche Persona</w:t>
      </w:r>
      <w:r w:rsidRPr="00F62466">
        <w:rPr>
          <w:rFonts w:ascii="Arial" w:eastAsia="Times New Roman" w:hAnsi="Arial" w:cs="Arial"/>
          <w:b/>
          <w:bCs/>
          <w:color w:val="FF0000"/>
          <w:sz w:val="36"/>
          <w:szCs w:val="36"/>
          <w:u w:val="single"/>
        </w:rPr>
        <w:t xml:space="preserve"> :</w:t>
      </w:r>
    </w:p>
    <w:p w14:paraId="643D896D" w14:textId="77777777" w:rsidR="00030AEE" w:rsidRPr="00F62466" w:rsidRDefault="00030AEE" w:rsidP="00F62466">
      <w:pPr>
        <w:pStyle w:val="Paragraphedeliste"/>
        <w:spacing w:before="240" w:after="120"/>
        <w:ind w:firstLine="696"/>
        <w:jc w:val="left"/>
        <w:outlineLvl w:val="1"/>
        <w:rPr>
          <w:rFonts w:ascii="Times New Roman" w:eastAsia="Times New Roman" w:hAnsi="Times New Roman" w:cs="Times New Roman"/>
          <w:b/>
          <w:bCs/>
          <w:sz w:val="36"/>
          <w:szCs w:val="36"/>
        </w:rPr>
      </w:pPr>
    </w:p>
    <w:p w14:paraId="287F23EA" w14:textId="5E9A2209" w:rsidR="00F62466" w:rsidRDefault="00030AEE" w:rsidP="00F62466">
      <w:pPr>
        <w:spacing w:before="100" w:beforeAutospacing="1" w:after="100" w:afterAutospacing="1"/>
        <w:ind w:left="720"/>
        <w:jc w:val="left"/>
      </w:pPr>
      <w:r w:rsidRPr="00030AEE">
        <w:rPr>
          <w:noProof/>
        </w:rPr>
        <w:drawing>
          <wp:anchor distT="0" distB="0" distL="114300" distR="114300" simplePos="0" relativeHeight="251658240" behindDoc="0" locked="0" layoutInCell="1" allowOverlap="1" wp14:anchorId="02D57EC3" wp14:editId="532726E5">
            <wp:simplePos x="0" y="0"/>
            <wp:positionH relativeFrom="column">
              <wp:posOffset>2224405</wp:posOffset>
            </wp:positionH>
            <wp:positionV relativeFrom="paragraph">
              <wp:posOffset>4438650</wp:posOffset>
            </wp:positionV>
            <wp:extent cx="2934109" cy="9716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4109" cy="971686"/>
                    </a:xfrm>
                    <a:prstGeom prst="rect">
                      <a:avLst/>
                    </a:prstGeom>
                  </pic:spPr>
                </pic:pic>
              </a:graphicData>
            </a:graphic>
          </wp:anchor>
        </w:drawing>
      </w:r>
      <w:r w:rsidRPr="00030AEE">
        <w:rPr>
          <w:noProof/>
        </w:rPr>
        <w:drawing>
          <wp:inline distT="0" distB="0" distL="0" distR="0" wp14:anchorId="7A747C21" wp14:editId="5EB1E0C5">
            <wp:extent cx="5214733" cy="44577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67" cy="4462003"/>
                    </a:xfrm>
                    <a:prstGeom prst="rect">
                      <a:avLst/>
                    </a:prstGeom>
                  </pic:spPr>
                </pic:pic>
              </a:graphicData>
            </a:graphic>
          </wp:inline>
        </w:drawing>
      </w:r>
    </w:p>
    <w:p w14:paraId="68E87486" w14:textId="49BC79D1" w:rsidR="00AE403E" w:rsidRDefault="00AE403E" w:rsidP="00AE403E">
      <w:pPr>
        <w:spacing w:before="100" w:beforeAutospacing="1" w:after="100" w:afterAutospacing="1"/>
        <w:jc w:val="left"/>
      </w:pPr>
    </w:p>
    <w:p w14:paraId="42C86820" w14:textId="200C06AB" w:rsidR="00235222" w:rsidRDefault="00235222" w:rsidP="00C80013">
      <w:pPr>
        <w:spacing w:after="160" w:line="259" w:lineRule="auto"/>
        <w:jc w:val="center"/>
      </w:pPr>
    </w:p>
    <w:p w14:paraId="493D7623" w14:textId="7EE8A11A" w:rsidR="00030AEE" w:rsidRDefault="00030AEE" w:rsidP="00C80013">
      <w:pPr>
        <w:spacing w:after="160" w:line="259" w:lineRule="auto"/>
        <w:jc w:val="center"/>
      </w:pPr>
      <w:r>
        <w:t>Il alimentera le site avec des informations liées à la pandémie de COVID-19, avec informations viables grâce à l’OMS</w:t>
      </w:r>
    </w:p>
    <w:p w14:paraId="3D7962CC" w14:textId="74D00BCA" w:rsidR="002F3A4E" w:rsidRDefault="002F3A4E" w:rsidP="00C80013">
      <w:pPr>
        <w:spacing w:after="160" w:line="259" w:lineRule="auto"/>
        <w:jc w:val="center"/>
      </w:pPr>
    </w:p>
    <w:p w14:paraId="6C6142DC" w14:textId="4B970BDF" w:rsidR="002F3A4E" w:rsidRDefault="002F3A4E" w:rsidP="00C80013">
      <w:pPr>
        <w:spacing w:after="160" w:line="259" w:lineRule="auto"/>
        <w:jc w:val="center"/>
      </w:pPr>
      <w:r w:rsidRPr="002F3A4E">
        <w:rPr>
          <w:noProof/>
        </w:rPr>
        <w:lastRenderedPageBreak/>
        <w:drawing>
          <wp:inline distT="0" distB="0" distL="0" distR="0" wp14:anchorId="15206394" wp14:editId="3379329A">
            <wp:extent cx="5760720" cy="39751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75100"/>
                    </a:xfrm>
                    <a:prstGeom prst="rect">
                      <a:avLst/>
                    </a:prstGeom>
                  </pic:spPr>
                </pic:pic>
              </a:graphicData>
            </a:graphic>
          </wp:inline>
        </w:drawing>
      </w:r>
    </w:p>
    <w:p w14:paraId="7CAF4040" w14:textId="3AA10710" w:rsidR="002F3A4E" w:rsidRDefault="002F3A4E" w:rsidP="00C80013">
      <w:pPr>
        <w:spacing w:after="160" w:line="259" w:lineRule="auto"/>
        <w:jc w:val="center"/>
      </w:pPr>
      <w:r>
        <w:t>Elle souhaite se faire vacciner mais elle ne sait pas où aller.</w:t>
      </w:r>
    </w:p>
    <w:p w14:paraId="4E98D464" w14:textId="1CF147BA" w:rsidR="002F3A4E" w:rsidRDefault="002F3A4E" w:rsidP="00C80013">
      <w:pPr>
        <w:spacing w:after="160" w:line="259" w:lineRule="auto"/>
        <w:jc w:val="center"/>
      </w:pPr>
      <w:r w:rsidRPr="002F3A4E">
        <w:rPr>
          <w:noProof/>
        </w:rPr>
        <w:drawing>
          <wp:inline distT="0" distB="0" distL="0" distR="0" wp14:anchorId="3DE62122" wp14:editId="0CD33051">
            <wp:extent cx="5760720" cy="31540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54045"/>
                    </a:xfrm>
                    <a:prstGeom prst="rect">
                      <a:avLst/>
                    </a:prstGeom>
                  </pic:spPr>
                </pic:pic>
              </a:graphicData>
            </a:graphic>
          </wp:inline>
        </w:drawing>
      </w:r>
    </w:p>
    <w:p w14:paraId="6F597C2A" w14:textId="13A1FACA" w:rsidR="002F3A4E" w:rsidRDefault="002F3A4E" w:rsidP="00C80013">
      <w:pPr>
        <w:spacing w:after="160" w:line="259" w:lineRule="auto"/>
        <w:jc w:val="center"/>
      </w:pPr>
      <w:r>
        <w:t>Utilisatrice des médias qui veut avoir des informations vérifiées.</w:t>
      </w:r>
    </w:p>
    <w:p w14:paraId="481EDAAC" w14:textId="62B7C74F" w:rsidR="00690348" w:rsidRDefault="00690348" w:rsidP="00C80013">
      <w:pPr>
        <w:spacing w:after="160" w:line="259" w:lineRule="auto"/>
        <w:jc w:val="center"/>
      </w:pPr>
    </w:p>
    <w:p w14:paraId="3F65FED6" w14:textId="46EE291D" w:rsidR="00690348" w:rsidRDefault="00690348" w:rsidP="00C80013">
      <w:pPr>
        <w:spacing w:after="160" w:line="259" w:lineRule="auto"/>
        <w:jc w:val="center"/>
      </w:pPr>
    </w:p>
    <w:p w14:paraId="39AC216A" w14:textId="1B8ABE38" w:rsidR="00690348" w:rsidRDefault="00690348" w:rsidP="00C80013">
      <w:pPr>
        <w:spacing w:after="160" w:line="259" w:lineRule="auto"/>
        <w:jc w:val="center"/>
      </w:pPr>
    </w:p>
    <w:p w14:paraId="469803CA" w14:textId="17A19FF9" w:rsidR="00DF628C" w:rsidRDefault="00DF628C" w:rsidP="007A3BC9">
      <w:pPr>
        <w:spacing w:after="160" w:line="259" w:lineRule="auto"/>
        <w:rPr>
          <w:rFonts w:ascii="Arial" w:hAnsi="Arial" w:cs="Arial"/>
          <w:color w:val="000000"/>
          <w:sz w:val="40"/>
          <w:szCs w:val="40"/>
        </w:rPr>
      </w:pPr>
      <w:r>
        <w:rPr>
          <w:rFonts w:ascii="Arial" w:hAnsi="Arial" w:cs="Arial"/>
          <w:color w:val="000000"/>
          <w:sz w:val="40"/>
          <w:szCs w:val="40"/>
        </w:rPr>
        <w:lastRenderedPageBreak/>
        <w:t>II-Maquette d’IHM</w:t>
      </w:r>
    </w:p>
    <w:p w14:paraId="6BDCBC0F" w14:textId="77777777" w:rsidR="00DF628C" w:rsidRDefault="00DF628C" w:rsidP="00DF628C">
      <w:pPr>
        <w:spacing w:after="160" w:line="259" w:lineRule="auto"/>
        <w:rPr>
          <w:rFonts w:ascii="Arial" w:eastAsia="Times New Roman" w:hAnsi="Arial" w:cs="Arial"/>
          <w:b/>
          <w:bCs/>
          <w:color w:val="FF0000"/>
          <w:sz w:val="36"/>
          <w:szCs w:val="36"/>
          <w:u w:val="single"/>
        </w:rPr>
      </w:pPr>
      <w:r>
        <w:rPr>
          <w:rFonts w:ascii="Arial" w:eastAsia="Times New Roman" w:hAnsi="Arial" w:cs="Arial"/>
          <w:b/>
          <w:bCs/>
          <w:color w:val="FF0000"/>
          <w:sz w:val="36"/>
          <w:szCs w:val="36"/>
          <w:u w:val="single"/>
        </w:rPr>
        <w:t>Présentation de la maquette d’IHM</w:t>
      </w:r>
    </w:p>
    <w:p w14:paraId="0E278C41" w14:textId="77777777" w:rsidR="00DF628C" w:rsidRPr="00AE7D20" w:rsidRDefault="00DF628C" w:rsidP="00DF628C">
      <w:pPr>
        <w:spacing w:after="160" w:line="259" w:lineRule="auto"/>
        <w:rPr>
          <w:rFonts w:ascii="Arial" w:eastAsia="Times New Roman" w:hAnsi="Arial" w:cs="Arial"/>
          <w:b/>
          <w:bCs/>
          <w:color w:val="FF0000"/>
          <w:sz w:val="32"/>
          <w:szCs w:val="32"/>
          <w:u w:val="single"/>
        </w:rPr>
      </w:pPr>
      <w:r w:rsidRPr="00AE7D20">
        <w:rPr>
          <w:rFonts w:ascii="Arial" w:eastAsia="Times New Roman" w:hAnsi="Arial" w:cs="Arial"/>
          <w:b/>
          <w:bCs/>
          <w:color w:val="FF0000"/>
          <w:sz w:val="32"/>
          <w:szCs w:val="32"/>
          <w:u w:val="single"/>
        </w:rPr>
        <w:t>Administration</w:t>
      </w:r>
    </w:p>
    <w:p w14:paraId="1E3C5662" w14:textId="18E30D26" w:rsidR="00DF628C" w:rsidRDefault="00B66397" w:rsidP="00DF628C">
      <w:pPr>
        <w:spacing w:after="160" w:line="259" w:lineRule="auto"/>
        <w:jc w:val="left"/>
        <w:rPr>
          <w:sz w:val="22"/>
          <w:szCs w:val="22"/>
        </w:rPr>
      </w:pPr>
      <w:r w:rsidRPr="00B66397">
        <w:rPr>
          <w:noProof/>
          <w:sz w:val="22"/>
          <w:szCs w:val="22"/>
        </w:rPr>
        <w:drawing>
          <wp:inline distT="0" distB="0" distL="0" distR="0" wp14:anchorId="597C2180" wp14:editId="68DC2C58">
            <wp:extent cx="5760720" cy="44627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62780"/>
                    </a:xfrm>
                    <a:prstGeom prst="rect">
                      <a:avLst/>
                    </a:prstGeom>
                  </pic:spPr>
                </pic:pic>
              </a:graphicData>
            </a:graphic>
          </wp:inline>
        </w:drawing>
      </w:r>
    </w:p>
    <w:p w14:paraId="795B595F" w14:textId="1F1F9864" w:rsidR="00DF628C" w:rsidRDefault="00DF628C" w:rsidP="00DF628C">
      <w:pPr>
        <w:spacing w:after="160" w:line="259" w:lineRule="auto"/>
        <w:jc w:val="left"/>
        <w:rPr>
          <w:sz w:val="22"/>
          <w:szCs w:val="22"/>
        </w:rPr>
      </w:pPr>
      <w:r>
        <w:rPr>
          <w:sz w:val="22"/>
          <w:szCs w:val="22"/>
        </w:rPr>
        <w:t>Un utilisateur connecté aura un droit d’édition et de création de contenu sur le site, comme par exemple la création d’un article lié à l’actualité pour cela il devra choisir un titre en le précisant dans un formulaire et il devra choisir une url qui composera le site</w:t>
      </w:r>
      <w:r w:rsidR="00B66397">
        <w:rPr>
          <w:sz w:val="22"/>
          <w:szCs w:val="22"/>
        </w:rPr>
        <w:t xml:space="preserve"> ainsi que la possibilité d’ajouter des images/vidéos</w:t>
      </w:r>
      <w:r>
        <w:rPr>
          <w:sz w:val="22"/>
          <w:szCs w:val="22"/>
        </w:rPr>
        <w:t xml:space="preserve">, il aura également droit à un aperçu en direct de ce qu’il écrit une fois l’article créé il peut le publier grâce au bouton « publier ». Il peut se déconnecter avec le bouton en haut </w:t>
      </w:r>
      <w:r w:rsidR="00B66397">
        <w:rPr>
          <w:sz w:val="22"/>
          <w:szCs w:val="22"/>
        </w:rPr>
        <w:t>à</w:t>
      </w:r>
      <w:r>
        <w:rPr>
          <w:sz w:val="22"/>
          <w:szCs w:val="22"/>
        </w:rPr>
        <w:t xml:space="preserve"> droite ou naviguer grâce au menu central.</w:t>
      </w:r>
    </w:p>
    <w:p w14:paraId="6BF925A1" w14:textId="070624BB" w:rsidR="00DF628C" w:rsidRDefault="00DF628C" w:rsidP="00DF628C">
      <w:pPr>
        <w:spacing w:after="160" w:line="259" w:lineRule="auto"/>
        <w:jc w:val="left"/>
        <w:rPr>
          <w:sz w:val="22"/>
          <w:szCs w:val="22"/>
        </w:rPr>
      </w:pPr>
      <w:r w:rsidRPr="00DF628C">
        <w:rPr>
          <w:noProof/>
          <w:sz w:val="22"/>
          <w:szCs w:val="22"/>
        </w:rPr>
        <w:drawing>
          <wp:anchor distT="0" distB="0" distL="114300" distR="114300" simplePos="0" relativeHeight="251659264" behindDoc="0" locked="0" layoutInCell="1" allowOverlap="1" wp14:anchorId="5FA129A8" wp14:editId="11BBC34C">
            <wp:simplePos x="0" y="0"/>
            <wp:positionH relativeFrom="margin">
              <wp:align>left</wp:align>
            </wp:positionH>
            <wp:positionV relativeFrom="paragraph">
              <wp:posOffset>17946</wp:posOffset>
            </wp:positionV>
            <wp:extent cx="1796415" cy="1630680"/>
            <wp:effectExtent l="0" t="0" r="0" b="762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6415" cy="1630680"/>
                    </a:xfrm>
                    <a:prstGeom prst="rect">
                      <a:avLst/>
                    </a:prstGeom>
                  </pic:spPr>
                </pic:pic>
              </a:graphicData>
            </a:graphic>
          </wp:anchor>
        </w:drawing>
      </w:r>
    </w:p>
    <w:p w14:paraId="10248214" w14:textId="77777777" w:rsidR="00DF628C" w:rsidRDefault="00DF628C" w:rsidP="00DF628C">
      <w:pPr>
        <w:spacing w:after="160" w:line="259" w:lineRule="auto"/>
        <w:jc w:val="left"/>
        <w:rPr>
          <w:sz w:val="22"/>
          <w:szCs w:val="22"/>
        </w:rPr>
      </w:pPr>
    </w:p>
    <w:p w14:paraId="65206D58" w14:textId="77777777" w:rsidR="00DF628C" w:rsidRDefault="00DF628C" w:rsidP="00DF628C">
      <w:pPr>
        <w:spacing w:after="160" w:line="259" w:lineRule="auto"/>
        <w:jc w:val="left"/>
        <w:rPr>
          <w:sz w:val="22"/>
          <w:szCs w:val="22"/>
        </w:rPr>
      </w:pPr>
    </w:p>
    <w:p w14:paraId="40808E31" w14:textId="639EFB6D" w:rsidR="00DF628C" w:rsidRDefault="00DF628C" w:rsidP="00DF628C">
      <w:pPr>
        <w:spacing w:after="160" w:line="259" w:lineRule="auto"/>
        <w:jc w:val="left"/>
        <w:rPr>
          <w:sz w:val="22"/>
          <w:szCs w:val="22"/>
        </w:rPr>
      </w:pPr>
      <w:r>
        <w:rPr>
          <w:sz w:val="22"/>
          <w:szCs w:val="22"/>
        </w:rPr>
        <w:t>Ainsi que le formulaire pour se connecter en tant qu’administrateur</w:t>
      </w:r>
    </w:p>
    <w:p w14:paraId="1EDBD13C" w14:textId="336D91EB" w:rsidR="00DF628C" w:rsidRDefault="00DF628C" w:rsidP="00DF628C">
      <w:pPr>
        <w:spacing w:after="160" w:line="259" w:lineRule="auto"/>
        <w:jc w:val="left"/>
        <w:rPr>
          <w:sz w:val="22"/>
          <w:szCs w:val="22"/>
        </w:rPr>
      </w:pPr>
    </w:p>
    <w:p w14:paraId="71F69FB2" w14:textId="77777777" w:rsidR="00DF628C" w:rsidRDefault="00DF628C" w:rsidP="00DF628C">
      <w:pPr>
        <w:spacing w:after="160" w:line="259" w:lineRule="auto"/>
        <w:jc w:val="left"/>
        <w:rPr>
          <w:sz w:val="22"/>
          <w:szCs w:val="22"/>
        </w:rPr>
      </w:pPr>
    </w:p>
    <w:p w14:paraId="1D5952A6" w14:textId="77777777" w:rsidR="00DF628C" w:rsidRDefault="00DF628C" w:rsidP="00DF628C">
      <w:pPr>
        <w:spacing w:after="160" w:line="259" w:lineRule="auto"/>
        <w:jc w:val="left"/>
        <w:rPr>
          <w:sz w:val="22"/>
          <w:szCs w:val="22"/>
        </w:rPr>
      </w:pPr>
    </w:p>
    <w:p w14:paraId="06C45BD6" w14:textId="77777777" w:rsidR="00DF628C" w:rsidRDefault="00DF628C" w:rsidP="00DF628C">
      <w:pPr>
        <w:spacing w:after="160" w:line="259" w:lineRule="auto"/>
        <w:jc w:val="left"/>
        <w:rPr>
          <w:sz w:val="22"/>
          <w:szCs w:val="22"/>
        </w:rPr>
      </w:pPr>
    </w:p>
    <w:p w14:paraId="3603D6B1" w14:textId="77777777" w:rsidR="00DF628C" w:rsidRDefault="00DF628C" w:rsidP="00DF628C">
      <w:pPr>
        <w:spacing w:after="160" w:line="259" w:lineRule="auto"/>
        <w:jc w:val="left"/>
        <w:rPr>
          <w:sz w:val="22"/>
          <w:szCs w:val="22"/>
        </w:rPr>
      </w:pPr>
    </w:p>
    <w:p w14:paraId="4C5015BF" w14:textId="77777777" w:rsidR="00DF628C" w:rsidRDefault="00DF628C" w:rsidP="00DF628C">
      <w:pPr>
        <w:spacing w:after="160" w:line="259" w:lineRule="auto"/>
        <w:jc w:val="left"/>
        <w:rPr>
          <w:sz w:val="22"/>
          <w:szCs w:val="22"/>
        </w:rPr>
      </w:pPr>
    </w:p>
    <w:p w14:paraId="375F2B3C" w14:textId="430B6F38" w:rsidR="00DF628C" w:rsidRDefault="00DF628C" w:rsidP="00DF628C">
      <w:pPr>
        <w:spacing w:after="160" w:line="259" w:lineRule="auto"/>
        <w:jc w:val="left"/>
        <w:rPr>
          <w:sz w:val="22"/>
          <w:szCs w:val="22"/>
        </w:rPr>
      </w:pPr>
    </w:p>
    <w:p w14:paraId="28B698E7" w14:textId="77777777" w:rsidR="00DF628C" w:rsidRDefault="00DF628C" w:rsidP="00DF628C">
      <w:pPr>
        <w:spacing w:after="160" w:line="259" w:lineRule="auto"/>
        <w:jc w:val="left"/>
        <w:rPr>
          <w:sz w:val="22"/>
          <w:szCs w:val="22"/>
        </w:rPr>
      </w:pPr>
    </w:p>
    <w:p w14:paraId="590A7762" w14:textId="77777777" w:rsidR="00DF628C" w:rsidRDefault="00DF628C" w:rsidP="00DF628C">
      <w:pPr>
        <w:spacing w:after="160" w:line="259" w:lineRule="auto"/>
        <w:jc w:val="left"/>
        <w:rPr>
          <w:rFonts w:ascii="Arial" w:eastAsia="Times New Roman" w:hAnsi="Arial" w:cs="Arial"/>
          <w:b/>
          <w:bCs/>
          <w:color w:val="FF0000"/>
          <w:sz w:val="32"/>
          <w:szCs w:val="32"/>
          <w:u w:val="single"/>
        </w:rPr>
      </w:pPr>
      <w:r>
        <w:rPr>
          <w:rFonts w:ascii="Arial" w:eastAsia="Times New Roman" w:hAnsi="Arial" w:cs="Arial"/>
          <w:b/>
          <w:bCs/>
          <w:color w:val="FF0000"/>
          <w:sz w:val="32"/>
          <w:szCs w:val="32"/>
          <w:u w:val="single"/>
        </w:rPr>
        <w:t>Page de vaccination</w:t>
      </w:r>
    </w:p>
    <w:p w14:paraId="0192DB99" w14:textId="77777777" w:rsidR="00DF628C" w:rsidRDefault="00DF628C" w:rsidP="00DF628C">
      <w:pPr>
        <w:spacing w:after="160" w:line="259" w:lineRule="auto"/>
        <w:jc w:val="left"/>
        <w:rPr>
          <w:rFonts w:ascii="Arial" w:eastAsia="Times New Roman" w:hAnsi="Arial" w:cs="Arial"/>
          <w:b/>
          <w:bCs/>
          <w:color w:val="FF0000"/>
          <w:sz w:val="32"/>
          <w:szCs w:val="32"/>
          <w:u w:val="single"/>
        </w:rPr>
      </w:pPr>
    </w:p>
    <w:p w14:paraId="79FF2CC2" w14:textId="77777777" w:rsidR="00DF628C" w:rsidRDefault="00DF628C" w:rsidP="00DF628C">
      <w:pPr>
        <w:spacing w:after="160" w:line="259" w:lineRule="auto"/>
        <w:jc w:val="left"/>
        <w:rPr>
          <w:sz w:val="22"/>
          <w:szCs w:val="22"/>
        </w:rPr>
      </w:pPr>
      <w:r w:rsidRPr="00AE7D20">
        <w:rPr>
          <w:noProof/>
          <w:sz w:val="22"/>
          <w:szCs w:val="22"/>
        </w:rPr>
        <w:drawing>
          <wp:inline distT="0" distB="0" distL="0" distR="0" wp14:anchorId="7A09E378" wp14:editId="68686B60">
            <wp:extent cx="5760720" cy="450469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04690"/>
                    </a:xfrm>
                    <a:prstGeom prst="rect">
                      <a:avLst/>
                    </a:prstGeom>
                  </pic:spPr>
                </pic:pic>
              </a:graphicData>
            </a:graphic>
          </wp:inline>
        </w:drawing>
      </w:r>
    </w:p>
    <w:p w14:paraId="4D6506D0" w14:textId="77777777" w:rsidR="00DF628C" w:rsidRDefault="00DF628C" w:rsidP="00DF628C">
      <w:pPr>
        <w:spacing w:after="160" w:line="259" w:lineRule="auto"/>
        <w:jc w:val="left"/>
        <w:rPr>
          <w:sz w:val="22"/>
          <w:szCs w:val="22"/>
        </w:rPr>
      </w:pPr>
      <w:r>
        <w:rPr>
          <w:sz w:val="22"/>
          <w:szCs w:val="22"/>
        </w:rPr>
        <w:t xml:space="preserve">Sur cette page accessible via le menu central et le bouton « Je me vaccine » nous pouvons entrer notre code postal ou notre ville afin de trouver le centre de vaccination le plus proche, pour ne pas afficher une carte vide l’utilisateur aura accès à une FAQ des différentes questions posées liées au vaccin. Si c’est un administrateur il aura le droit de se connecter en haut </w:t>
      </w:r>
      <w:proofErr w:type="spellStart"/>
      <w:r>
        <w:rPr>
          <w:sz w:val="22"/>
          <w:szCs w:val="22"/>
        </w:rPr>
        <w:t>a</w:t>
      </w:r>
      <w:proofErr w:type="spellEnd"/>
      <w:r>
        <w:rPr>
          <w:sz w:val="22"/>
          <w:szCs w:val="22"/>
        </w:rPr>
        <w:t xml:space="preserve"> droite grâce au bouton.</w:t>
      </w:r>
    </w:p>
    <w:p w14:paraId="37C33400" w14:textId="77777777" w:rsidR="00DF628C" w:rsidRDefault="00DF628C" w:rsidP="00DF628C">
      <w:pPr>
        <w:spacing w:after="160" w:line="259" w:lineRule="auto"/>
        <w:jc w:val="left"/>
        <w:rPr>
          <w:sz w:val="22"/>
          <w:szCs w:val="22"/>
        </w:rPr>
      </w:pPr>
    </w:p>
    <w:p w14:paraId="56AEC70E" w14:textId="77777777" w:rsidR="00DF628C" w:rsidRDefault="00DF628C" w:rsidP="00DF628C">
      <w:pPr>
        <w:spacing w:after="160" w:line="259" w:lineRule="auto"/>
        <w:jc w:val="left"/>
        <w:rPr>
          <w:sz w:val="22"/>
          <w:szCs w:val="22"/>
        </w:rPr>
      </w:pPr>
    </w:p>
    <w:p w14:paraId="0A1742E0" w14:textId="77777777" w:rsidR="00DF628C" w:rsidRDefault="00DF628C" w:rsidP="00DF628C">
      <w:pPr>
        <w:spacing w:after="160" w:line="259" w:lineRule="auto"/>
        <w:jc w:val="left"/>
        <w:rPr>
          <w:sz w:val="22"/>
          <w:szCs w:val="22"/>
        </w:rPr>
      </w:pPr>
    </w:p>
    <w:p w14:paraId="396D363C" w14:textId="77777777" w:rsidR="00DF628C" w:rsidRDefault="00DF628C" w:rsidP="00DF628C">
      <w:pPr>
        <w:spacing w:after="160" w:line="259" w:lineRule="auto"/>
        <w:jc w:val="left"/>
        <w:rPr>
          <w:sz w:val="22"/>
          <w:szCs w:val="22"/>
        </w:rPr>
      </w:pPr>
    </w:p>
    <w:p w14:paraId="2DC671BE" w14:textId="77777777" w:rsidR="00DF628C" w:rsidRDefault="00DF628C" w:rsidP="00DF628C">
      <w:pPr>
        <w:spacing w:after="160" w:line="259" w:lineRule="auto"/>
        <w:jc w:val="left"/>
        <w:rPr>
          <w:sz w:val="22"/>
          <w:szCs w:val="22"/>
        </w:rPr>
      </w:pPr>
    </w:p>
    <w:p w14:paraId="3106469D" w14:textId="77777777" w:rsidR="00DF628C" w:rsidRDefault="00DF628C" w:rsidP="00DF628C">
      <w:pPr>
        <w:spacing w:after="160" w:line="259" w:lineRule="auto"/>
        <w:jc w:val="left"/>
        <w:rPr>
          <w:sz w:val="22"/>
          <w:szCs w:val="22"/>
        </w:rPr>
      </w:pPr>
    </w:p>
    <w:p w14:paraId="58CFBE8A" w14:textId="77777777" w:rsidR="00DF628C" w:rsidRDefault="00DF628C" w:rsidP="00DF628C">
      <w:pPr>
        <w:spacing w:after="160" w:line="259" w:lineRule="auto"/>
        <w:jc w:val="left"/>
        <w:rPr>
          <w:sz w:val="22"/>
          <w:szCs w:val="22"/>
        </w:rPr>
      </w:pPr>
    </w:p>
    <w:p w14:paraId="34CD953E" w14:textId="77777777" w:rsidR="00DF628C" w:rsidRDefault="00DF628C" w:rsidP="00DF628C">
      <w:pPr>
        <w:spacing w:after="160" w:line="259" w:lineRule="auto"/>
        <w:jc w:val="left"/>
        <w:rPr>
          <w:sz w:val="22"/>
          <w:szCs w:val="22"/>
        </w:rPr>
      </w:pPr>
    </w:p>
    <w:p w14:paraId="4DE32E95" w14:textId="77777777" w:rsidR="00DF628C" w:rsidRDefault="00DF628C" w:rsidP="00DF628C">
      <w:pPr>
        <w:spacing w:after="160" w:line="259" w:lineRule="auto"/>
        <w:jc w:val="left"/>
        <w:rPr>
          <w:sz w:val="22"/>
          <w:szCs w:val="22"/>
        </w:rPr>
      </w:pPr>
    </w:p>
    <w:p w14:paraId="1F7EF9C6" w14:textId="77777777" w:rsidR="00DF628C" w:rsidRDefault="00DF628C" w:rsidP="00DF628C">
      <w:pPr>
        <w:spacing w:after="160" w:line="259" w:lineRule="auto"/>
        <w:jc w:val="left"/>
        <w:rPr>
          <w:rFonts w:ascii="Arial" w:eastAsia="Times New Roman" w:hAnsi="Arial" w:cs="Arial"/>
          <w:b/>
          <w:bCs/>
          <w:color w:val="FF0000"/>
          <w:sz w:val="32"/>
          <w:szCs w:val="32"/>
          <w:u w:val="single"/>
        </w:rPr>
      </w:pPr>
      <w:r>
        <w:rPr>
          <w:rFonts w:ascii="Arial" w:eastAsia="Times New Roman" w:hAnsi="Arial" w:cs="Arial"/>
          <w:b/>
          <w:bCs/>
          <w:color w:val="FF0000"/>
          <w:sz w:val="32"/>
          <w:szCs w:val="32"/>
          <w:u w:val="single"/>
        </w:rPr>
        <w:t>Page de vaccination code postal entré</w:t>
      </w:r>
    </w:p>
    <w:p w14:paraId="6540ED21" w14:textId="77777777" w:rsidR="00DF628C" w:rsidRDefault="00DF628C" w:rsidP="00DF628C">
      <w:pPr>
        <w:spacing w:after="160" w:line="259" w:lineRule="auto"/>
        <w:jc w:val="left"/>
        <w:rPr>
          <w:sz w:val="22"/>
          <w:szCs w:val="22"/>
        </w:rPr>
      </w:pPr>
      <w:r w:rsidRPr="001B0324">
        <w:rPr>
          <w:noProof/>
          <w:sz w:val="22"/>
          <w:szCs w:val="22"/>
        </w:rPr>
        <w:drawing>
          <wp:inline distT="0" distB="0" distL="0" distR="0" wp14:anchorId="08EC3A97" wp14:editId="699057DE">
            <wp:extent cx="5760720" cy="44583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58335"/>
                    </a:xfrm>
                    <a:prstGeom prst="rect">
                      <a:avLst/>
                    </a:prstGeom>
                  </pic:spPr>
                </pic:pic>
              </a:graphicData>
            </a:graphic>
          </wp:inline>
        </w:drawing>
      </w:r>
    </w:p>
    <w:p w14:paraId="06D600C8" w14:textId="77777777" w:rsidR="00DF628C" w:rsidRDefault="00DF628C" w:rsidP="00DF628C">
      <w:pPr>
        <w:spacing w:after="160" w:line="259" w:lineRule="auto"/>
        <w:jc w:val="left"/>
        <w:rPr>
          <w:sz w:val="22"/>
          <w:szCs w:val="22"/>
        </w:rPr>
      </w:pPr>
      <w:r>
        <w:rPr>
          <w:sz w:val="22"/>
          <w:szCs w:val="22"/>
        </w:rPr>
        <w:t xml:space="preserve">Dans ce </w:t>
      </w:r>
      <w:proofErr w:type="spellStart"/>
      <w:r>
        <w:rPr>
          <w:sz w:val="22"/>
          <w:szCs w:val="22"/>
        </w:rPr>
        <w:t>cas là</w:t>
      </w:r>
      <w:proofErr w:type="spellEnd"/>
      <w:r>
        <w:rPr>
          <w:sz w:val="22"/>
          <w:szCs w:val="22"/>
        </w:rPr>
        <w:t xml:space="preserve"> qui est la même page que la précédente, nous avons entré un code postal et une ville, la page nous retourne tous les centres de vaccination de notre zone et les affiches sur une carte.</w:t>
      </w:r>
    </w:p>
    <w:p w14:paraId="5AE89A73" w14:textId="77777777" w:rsidR="00DF628C" w:rsidRDefault="00DF628C" w:rsidP="00DF628C">
      <w:pPr>
        <w:spacing w:after="160" w:line="259" w:lineRule="auto"/>
        <w:jc w:val="left"/>
        <w:rPr>
          <w:sz w:val="22"/>
          <w:szCs w:val="22"/>
        </w:rPr>
      </w:pPr>
    </w:p>
    <w:p w14:paraId="287A048C" w14:textId="77777777" w:rsidR="00DF628C" w:rsidRDefault="00DF628C" w:rsidP="00DF628C">
      <w:pPr>
        <w:spacing w:after="160" w:line="259" w:lineRule="auto"/>
        <w:jc w:val="left"/>
        <w:rPr>
          <w:sz w:val="22"/>
          <w:szCs w:val="22"/>
        </w:rPr>
      </w:pPr>
    </w:p>
    <w:p w14:paraId="6C0D2F5F" w14:textId="77777777" w:rsidR="00DF628C" w:rsidRDefault="00DF628C" w:rsidP="00DF628C">
      <w:pPr>
        <w:spacing w:after="160" w:line="259" w:lineRule="auto"/>
        <w:jc w:val="left"/>
        <w:rPr>
          <w:sz w:val="22"/>
          <w:szCs w:val="22"/>
        </w:rPr>
      </w:pPr>
    </w:p>
    <w:p w14:paraId="50DF3869" w14:textId="77777777" w:rsidR="00DF628C" w:rsidRDefault="00DF628C" w:rsidP="00DF628C">
      <w:pPr>
        <w:spacing w:after="160" w:line="259" w:lineRule="auto"/>
        <w:jc w:val="left"/>
        <w:rPr>
          <w:sz w:val="22"/>
          <w:szCs w:val="22"/>
        </w:rPr>
      </w:pPr>
    </w:p>
    <w:p w14:paraId="1E83F960" w14:textId="77777777" w:rsidR="00DF628C" w:rsidRDefault="00DF628C" w:rsidP="00DF628C">
      <w:pPr>
        <w:spacing w:after="160" w:line="259" w:lineRule="auto"/>
        <w:jc w:val="left"/>
        <w:rPr>
          <w:sz w:val="22"/>
          <w:szCs w:val="22"/>
        </w:rPr>
      </w:pPr>
    </w:p>
    <w:p w14:paraId="48029A90" w14:textId="77777777" w:rsidR="00DF628C" w:rsidRDefault="00DF628C" w:rsidP="00DF628C">
      <w:pPr>
        <w:spacing w:after="160" w:line="259" w:lineRule="auto"/>
        <w:jc w:val="left"/>
        <w:rPr>
          <w:sz w:val="22"/>
          <w:szCs w:val="22"/>
        </w:rPr>
      </w:pPr>
    </w:p>
    <w:p w14:paraId="26F0531E" w14:textId="77777777" w:rsidR="00DF628C" w:rsidRDefault="00DF628C" w:rsidP="00DF628C">
      <w:pPr>
        <w:spacing w:after="160" w:line="259" w:lineRule="auto"/>
        <w:jc w:val="left"/>
        <w:rPr>
          <w:sz w:val="22"/>
          <w:szCs w:val="22"/>
        </w:rPr>
      </w:pPr>
    </w:p>
    <w:p w14:paraId="6CB16057" w14:textId="77777777" w:rsidR="00DF628C" w:rsidRDefault="00DF628C" w:rsidP="00DF628C">
      <w:pPr>
        <w:spacing w:after="160" w:line="259" w:lineRule="auto"/>
        <w:jc w:val="left"/>
        <w:rPr>
          <w:sz w:val="22"/>
          <w:szCs w:val="22"/>
        </w:rPr>
      </w:pPr>
    </w:p>
    <w:p w14:paraId="6BC9DD84" w14:textId="77777777" w:rsidR="00DF628C" w:rsidRDefault="00DF628C" w:rsidP="00DF628C">
      <w:pPr>
        <w:spacing w:after="160" w:line="259" w:lineRule="auto"/>
        <w:jc w:val="left"/>
        <w:rPr>
          <w:sz w:val="22"/>
          <w:szCs w:val="22"/>
        </w:rPr>
      </w:pPr>
    </w:p>
    <w:p w14:paraId="3A441128" w14:textId="77777777" w:rsidR="00DF628C" w:rsidRDefault="00DF628C" w:rsidP="00DF628C">
      <w:pPr>
        <w:spacing w:after="160" w:line="259" w:lineRule="auto"/>
        <w:jc w:val="left"/>
        <w:rPr>
          <w:sz w:val="22"/>
          <w:szCs w:val="22"/>
        </w:rPr>
      </w:pPr>
    </w:p>
    <w:p w14:paraId="6052FD47" w14:textId="77777777" w:rsidR="00DF628C" w:rsidRDefault="00DF628C" w:rsidP="00DF628C">
      <w:pPr>
        <w:spacing w:after="160" w:line="259" w:lineRule="auto"/>
        <w:jc w:val="left"/>
        <w:rPr>
          <w:sz w:val="22"/>
          <w:szCs w:val="22"/>
        </w:rPr>
      </w:pPr>
    </w:p>
    <w:p w14:paraId="6ACB6D26" w14:textId="77777777" w:rsidR="00DF628C" w:rsidRDefault="00DF628C" w:rsidP="00DF628C">
      <w:pPr>
        <w:spacing w:after="160" w:line="259" w:lineRule="auto"/>
        <w:jc w:val="left"/>
        <w:rPr>
          <w:sz w:val="22"/>
          <w:szCs w:val="22"/>
        </w:rPr>
      </w:pPr>
    </w:p>
    <w:p w14:paraId="19273B46" w14:textId="29E80D4E" w:rsidR="00DF628C" w:rsidRDefault="00DF628C" w:rsidP="00DF628C">
      <w:pPr>
        <w:spacing w:after="160" w:line="259" w:lineRule="auto"/>
        <w:jc w:val="left"/>
        <w:rPr>
          <w:rFonts w:ascii="Arial" w:eastAsia="Times New Roman" w:hAnsi="Arial" w:cs="Arial"/>
          <w:b/>
          <w:bCs/>
          <w:color w:val="FF0000"/>
          <w:sz w:val="32"/>
          <w:szCs w:val="32"/>
          <w:u w:val="single"/>
        </w:rPr>
      </w:pPr>
      <w:r>
        <w:rPr>
          <w:rFonts w:ascii="Arial" w:eastAsia="Times New Roman" w:hAnsi="Arial" w:cs="Arial"/>
          <w:b/>
          <w:bCs/>
          <w:color w:val="FF0000"/>
          <w:sz w:val="32"/>
          <w:szCs w:val="32"/>
          <w:u w:val="single"/>
        </w:rPr>
        <w:t xml:space="preserve">Page de réponses </w:t>
      </w:r>
      <w:r w:rsidR="00546396">
        <w:rPr>
          <w:rFonts w:ascii="Arial" w:eastAsia="Times New Roman" w:hAnsi="Arial" w:cs="Arial"/>
          <w:b/>
          <w:bCs/>
          <w:color w:val="FF0000"/>
          <w:sz w:val="32"/>
          <w:szCs w:val="32"/>
          <w:u w:val="single"/>
        </w:rPr>
        <w:t>aux</w:t>
      </w:r>
      <w:r>
        <w:rPr>
          <w:rFonts w:ascii="Arial" w:eastAsia="Times New Roman" w:hAnsi="Arial" w:cs="Arial"/>
          <w:b/>
          <w:bCs/>
          <w:color w:val="FF0000"/>
          <w:sz w:val="32"/>
          <w:szCs w:val="32"/>
          <w:u w:val="single"/>
        </w:rPr>
        <w:t xml:space="preserve"> questions fréquentes</w:t>
      </w:r>
    </w:p>
    <w:p w14:paraId="1119B8A3" w14:textId="77777777" w:rsidR="00DF628C" w:rsidRDefault="00DF628C" w:rsidP="00DF628C">
      <w:pPr>
        <w:spacing w:after="160" w:line="259" w:lineRule="auto"/>
        <w:jc w:val="left"/>
        <w:rPr>
          <w:sz w:val="22"/>
          <w:szCs w:val="22"/>
        </w:rPr>
      </w:pPr>
    </w:p>
    <w:p w14:paraId="22CCEE47" w14:textId="77777777" w:rsidR="00DF628C" w:rsidRDefault="00DF628C" w:rsidP="00DF628C">
      <w:pPr>
        <w:spacing w:after="160" w:line="259" w:lineRule="auto"/>
        <w:jc w:val="left"/>
        <w:rPr>
          <w:sz w:val="22"/>
          <w:szCs w:val="22"/>
        </w:rPr>
      </w:pPr>
      <w:r w:rsidRPr="009C1BA9">
        <w:rPr>
          <w:noProof/>
          <w:sz w:val="22"/>
          <w:szCs w:val="22"/>
        </w:rPr>
        <w:drawing>
          <wp:inline distT="0" distB="0" distL="0" distR="0" wp14:anchorId="6187D582" wp14:editId="3316D1B7">
            <wp:extent cx="5760720" cy="45034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03420"/>
                    </a:xfrm>
                    <a:prstGeom prst="rect">
                      <a:avLst/>
                    </a:prstGeom>
                  </pic:spPr>
                </pic:pic>
              </a:graphicData>
            </a:graphic>
          </wp:inline>
        </w:drawing>
      </w:r>
    </w:p>
    <w:p w14:paraId="2ADDE1F3" w14:textId="77777777" w:rsidR="00DF628C" w:rsidRDefault="00DF628C" w:rsidP="00DF628C">
      <w:pPr>
        <w:spacing w:after="160" w:line="259" w:lineRule="auto"/>
        <w:jc w:val="left"/>
        <w:rPr>
          <w:sz w:val="22"/>
          <w:szCs w:val="22"/>
        </w:rPr>
      </w:pPr>
      <w:r>
        <w:rPr>
          <w:sz w:val="22"/>
          <w:szCs w:val="22"/>
        </w:rPr>
        <w:t>Sur cette page accessible via le menu central et le bouton « Question » nous avons accès au différentes question qu’un utilisateur pourrait se poser.</w:t>
      </w:r>
    </w:p>
    <w:p w14:paraId="1D31FE0C" w14:textId="77777777" w:rsidR="00DF628C" w:rsidRDefault="00DF628C" w:rsidP="00DF628C">
      <w:pPr>
        <w:spacing w:after="160" w:line="259" w:lineRule="auto"/>
        <w:jc w:val="left"/>
        <w:rPr>
          <w:sz w:val="22"/>
          <w:szCs w:val="22"/>
        </w:rPr>
      </w:pPr>
    </w:p>
    <w:p w14:paraId="21EBD2E0" w14:textId="77777777" w:rsidR="00DF628C" w:rsidRDefault="00DF628C" w:rsidP="00DF628C">
      <w:pPr>
        <w:spacing w:after="160" w:line="259" w:lineRule="auto"/>
        <w:jc w:val="left"/>
        <w:rPr>
          <w:sz w:val="22"/>
          <w:szCs w:val="22"/>
        </w:rPr>
      </w:pPr>
    </w:p>
    <w:p w14:paraId="6F059DE9" w14:textId="77777777" w:rsidR="00DF628C" w:rsidRDefault="00DF628C" w:rsidP="00DF628C">
      <w:pPr>
        <w:spacing w:after="160" w:line="259" w:lineRule="auto"/>
        <w:jc w:val="left"/>
        <w:rPr>
          <w:sz w:val="22"/>
          <w:szCs w:val="22"/>
        </w:rPr>
      </w:pPr>
    </w:p>
    <w:p w14:paraId="4587D8DF" w14:textId="77777777" w:rsidR="00DF628C" w:rsidRDefault="00DF628C" w:rsidP="00DF628C">
      <w:pPr>
        <w:spacing w:after="160" w:line="259" w:lineRule="auto"/>
        <w:jc w:val="left"/>
        <w:rPr>
          <w:sz w:val="22"/>
          <w:szCs w:val="22"/>
        </w:rPr>
      </w:pPr>
    </w:p>
    <w:p w14:paraId="0797CC24" w14:textId="77777777" w:rsidR="00DF628C" w:rsidRDefault="00DF628C" w:rsidP="00DF628C">
      <w:pPr>
        <w:spacing w:after="160" w:line="259" w:lineRule="auto"/>
        <w:jc w:val="left"/>
        <w:rPr>
          <w:sz w:val="22"/>
          <w:szCs w:val="22"/>
        </w:rPr>
      </w:pPr>
    </w:p>
    <w:p w14:paraId="657F2E7C" w14:textId="77777777" w:rsidR="00DF628C" w:rsidRDefault="00DF628C" w:rsidP="00DF628C">
      <w:pPr>
        <w:spacing w:after="160" w:line="259" w:lineRule="auto"/>
        <w:jc w:val="left"/>
        <w:rPr>
          <w:sz w:val="22"/>
          <w:szCs w:val="22"/>
        </w:rPr>
      </w:pPr>
    </w:p>
    <w:p w14:paraId="5B2727BB" w14:textId="77777777" w:rsidR="00DF628C" w:rsidRDefault="00DF628C" w:rsidP="00DF628C">
      <w:pPr>
        <w:spacing w:after="160" w:line="259" w:lineRule="auto"/>
        <w:jc w:val="left"/>
        <w:rPr>
          <w:sz w:val="22"/>
          <w:szCs w:val="22"/>
        </w:rPr>
      </w:pPr>
    </w:p>
    <w:p w14:paraId="082C253A" w14:textId="77777777" w:rsidR="00DF628C" w:rsidRDefault="00DF628C" w:rsidP="00DF628C">
      <w:pPr>
        <w:spacing w:after="160" w:line="259" w:lineRule="auto"/>
        <w:jc w:val="left"/>
        <w:rPr>
          <w:sz w:val="22"/>
          <w:szCs w:val="22"/>
        </w:rPr>
      </w:pPr>
    </w:p>
    <w:p w14:paraId="209CD1F4" w14:textId="77777777" w:rsidR="00DF628C" w:rsidRDefault="00DF628C" w:rsidP="00DF628C">
      <w:pPr>
        <w:spacing w:after="160" w:line="259" w:lineRule="auto"/>
        <w:jc w:val="left"/>
        <w:rPr>
          <w:sz w:val="22"/>
          <w:szCs w:val="22"/>
        </w:rPr>
      </w:pPr>
    </w:p>
    <w:p w14:paraId="3B2F33BD" w14:textId="3875A5D3" w:rsidR="00DF628C" w:rsidRPr="00DF628C" w:rsidRDefault="00DF628C" w:rsidP="00DF628C">
      <w:pPr>
        <w:spacing w:after="160" w:line="259" w:lineRule="auto"/>
        <w:jc w:val="left"/>
        <w:rPr>
          <w:rFonts w:ascii="Arial" w:eastAsia="Times New Roman" w:hAnsi="Arial" w:cs="Arial"/>
          <w:b/>
          <w:bCs/>
          <w:color w:val="FF0000"/>
          <w:sz w:val="32"/>
          <w:szCs w:val="32"/>
          <w:u w:val="single"/>
        </w:rPr>
      </w:pPr>
      <w:r>
        <w:rPr>
          <w:rFonts w:ascii="Arial" w:eastAsia="Times New Roman" w:hAnsi="Arial" w:cs="Arial"/>
          <w:b/>
          <w:bCs/>
          <w:color w:val="FF0000"/>
          <w:sz w:val="32"/>
          <w:szCs w:val="32"/>
          <w:u w:val="single"/>
        </w:rPr>
        <w:t>Page de l’avancement de la campagne de vaccination</w:t>
      </w:r>
    </w:p>
    <w:p w14:paraId="1CE0B90C" w14:textId="77777777" w:rsidR="00DF628C" w:rsidRDefault="00DF628C" w:rsidP="00DF628C">
      <w:pPr>
        <w:spacing w:after="160" w:line="259" w:lineRule="auto"/>
        <w:jc w:val="left"/>
        <w:rPr>
          <w:sz w:val="22"/>
          <w:szCs w:val="22"/>
        </w:rPr>
      </w:pPr>
    </w:p>
    <w:p w14:paraId="7427BD99" w14:textId="77777777" w:rsidR="00DF628C" w:rsidRDefault="00DF628C" w:rsidP="00DF628C">
      <w:pPr>
        <w:spacing w:after="160" w:line="259" w:lineRule="auto"/>
        <w:jc w:val="left"/>
        <w:rPr>
          <w:sz w:val="22"/>
          <w:szCs w:val="22"/>
        </w:rPr>
      </w:pPr>
      <w:r w:rsidRPr="00C753A4">
        <w:rPr>
          <w:noProof/>
          <w:sz w:val="22"/>
          <w:szCs w:val="22"/>
        </w:rPr>
        <w:drawing>
          <wp:inline distT="0" distB="0" distL="0" distR="0" wp14:anchorId="0D782C21" wp14:editId="5641AEE0">
            <wp:extent cx="5760720" cy="4490720"/>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90720"/>
                    </a:xfrm>
                    <a:prstGeom prst="rect">
                      <a:avLst/>
                    </a:prstGeom>
                  </pic:spPr>
                </pic:pic>
              </a:graphicData>
            </a:graphic>
          </wp:inline>
        </w:drawing>
      </w:r>
    </w:p>
    <w:p w14:paraId="33A19849" w14:textId="77777777" w:rsidR="00DF628C" w:rsidRDefault="00DF628C" w:rsidP="00DF628C">
      <w:pPr>
        <w:spacing w:after="160" w:line="259" w:lineRule="auto"/>
        <w:jc w:val="left"/>
        <w:rPr>
          <w:sz w:val="22"/>
          <w:szCs w:val="22"/>
        </w:rPr>
      </w:pPr>
      <w:r>
        <w:rPr>
          <w:sz w:val="22"/>
          <w:szCs w:val="22"/>
        </w:rPr>
        <w:t>Sur cette page accessible via le menu central et le bouton « </w:t>
      </w:r>
      <w:proofErr w:type="spellStart"/>
      <w:r>
        <w:rPr>
          <w:sz w:val="22"/>
          <w:szCs w:val="22"/>
        </w:rPr>
        <w:t>Vacc’info</w:t>
      </w:r>
      <w:proofErr w:type="spellEnd"/>
      <w:r>
        <w:rPr>
          <w:sz w:val="22"/>
          <w:szCs w:val="22"/>
        </w:rPr>
        <w:t> » nous avons accès à la stratégie du gouvernement face à la pandémie.</w:t>
      </w:r>
    </w:p>
    <w:p w14:paraId="2E82D2C6" w14:textId="00149C6E" w:rsidR="00DF628C" w:rsidRDefault="00DF628C" w:rsidP="007A3BC9">
      <w:pPr>
        <w:spacing w:after="160" w:line="259" w:lineRule="auto"/>
        <w:rPr>
          <w:rFonts w:ascii="Arial" w:hAnsi="Arial" w:cs="Arial"/>
          <w:color w:val="000000"/>
          <w:sz w:val="40"/>
          <w:szCs w:val="40"/>
        </w:rPr>
      </w:pPr>
    </w:p>
    <w:p w14:paraId="31C1D884" w14:textId="749C0E67" w:rsidR="00DF628C" w:rsidRDefault="00DF628C" w:rsidP="007A3BC9">
      <w:pPr>
        <w:spacing w:after="160" w:line="259" w:lineRule="auto"/>
        <w:rPr>
          <w:rFonts w:ascii="Arial" w:hAnsi="Arial" w:cs="Arial"/>
          <w:color w:val="000000"/>
          <w:sz w:val="40"/>
          <w:szCs w:val="40"/>
        </w:rPr>
      </w:pPr>
    </w:p>
    <w:p w14:paraId="21E173B7" w14:textId="6120F557" w:rsidR="00DF628C" w:rsidRDefault="00DF628C" w:rsidP="007A3BC9">
      <w:pPr>
        <w:spacing w:after="160" w:line="259" w:lineRule="auto"/>
        <w:rPr>
          <w:rFonts w:ascii="Arial" w:hAnsi="Arial" w:cs="Arial"/>
          <w:color w:val="000000"/>
          <w:sz w:val="40"/>
          <w:szCs w:val="40"/>
        </w:rPr>
      </w:pPr>
    </w:p>
    <w:p w14:paraId="4870FDD8" w14:textId="146753C4" w:rsidR="00DF628C" w:rsidRDefault="00DF628C" w:rsidP="007A3BC9">
      <w:pPr>
        <w:spacing w:after="160" w:line="259" w:lineRule="auto"/>
        <w:rPr>
          <w:rFonts w:ascii="Arial" w:hAnsi="Arial" w:cs="Arial"/>
          <w:color w:val="000000"/>
          <w:sz w:val="40"/>
          <w:szCs w:val="40"/>
        </w:rPr>
      </w:pPr>
    </w:p>
    <w:p w14:paraId="5B053DF3" w14:textId="73267282" w:rsidR="00DF628C" w:rsidRDefault="00DF628C" w:rsidP="007A3BC9">
      <w:pPr>
        <w:spacing w:after="160" w:line="259" w:lineRule="auto"/>
        <w:rPr>
          <w:rFonts w:ascii="Arial" w:hAnsi="Arial" w:cs="Arial"/>
          <w:color w:val="000000"/>
          <w:sz w:val="40"/>
          <w:szCs w:val="40"/>
        </w:rPr>
      </w:pPr>
    </w:p>
    <w:p w14:paraId="2503E043" w14:textId="20BF27B5" w:rsidR="00DF628C" w:rsidRDefault="00DF628C" w:rsidP="007A3BC9">
      <w:pPr>
        <w:spacing w:after="160" w:line="259" w:lineRule="auto"/>
        <w:rPr>
          <w:rFonts w:ascii="Arial" w:hAnsi="Arial" w:cs="Arial"/>
          <w:color w:val="000000"/>
          <w:sz w:val="40"/>
          <w:szCs w:val="40"/>
        </w:rPr>
      </w:pPr>
    </w:p>
    <w:p w14:paraId="60631B86" w14:textId="5523DC8A" w:rsidR="00DF628C" w:rsidRDefault="00DF628C" w:rsidP="007A3BC9">
      <w:pPr>
        <w:spacing w:after="160" w:line="259" w:lineRule="auto"/>
        <w:rPr>
          <w:rFonts w:ascii="Arial" w:hAnsi="Arial" w:cs="Arial"/>
          <w:color w:val="000000"/>
          <w:sz w:val="40"/>
          <w:szCs w:val="40"/>
        </w:rPr>
      </w:pPr>
    </w:p>
    <w:p w14:paraId="66E9CA08" w14:textId="31C75D1F" w:rsidR="00DF628C" w:rsidRDefault="00DF628C" w:rsidP="00DF628C">
      <w:pPr>
        <w:spacing w:after="160" w:line="259" w:lineRule="auto"/>
        <w:jc w:val="left"/>
        <w:rPr>
          <w:rFonts w:ascii="Arial" w:eastAsia="Times New Roman" w:hAnsi="Arial" w:cs="Arial"/>
          <w:b/>
          <w:bCs/>
          <w:color w:val="FF0000"/>
          <w:sz w:val="32"/>
          <w:szCs w:val="32"/>
          <w:u w:val="single"/>
        </w:rPr>
      </w:pPr>
      <w:r>
        <w:rPr>
          <w:rFonts w:ascii="Arial" w:eastAsia="Times New Roman" w:hAnsi="Arial" w:cs="Arial"/>
          <w:b/>
          <w:bCs/>
          <w:color w:val="FF0000"/>
          <w:sz w:val="32"/>
          <w:szCs w:val="32"/>
          <w:u w:val="single"/>
        </w:rPr>
        <w:t>Charte graphique et éléments de langage</w:t>
      </w:r>
    </w:p>
    <w:p w14:paraId="3BA55E41" w14:textId="0F56E05A" w:rsidR="00DF628C" w:rsidRDefault="00DF628C" w:rsidP="007A3BC9">
      <w:pPr>
        <w:spacing w:after="160" w:line="259" w:lineRule="auto"/>
        <w:rPr>
          <w:sz w:val="22"/>
          <w:szCs w:val="22"/>
        </w:rPr>
      </w:pPr>
      <w:r>
        <w:rPr>
          <w:sz w:val="22"/>
          <w:szCs w:val="22"/>
        </w:rPr>
        <w:t>Nous choisissons un style neutre, la plupart des site français du gouvernement on un fond blanc avec essentiellement une écriture noire, avec quelques illustrations.</w:t>
      </w:r>
      <w:r w:rsidR="00B66397">
        <w:rPr>
          <w:sz w:val="22"/>
          <w:szCs w:val="22"/>
        </w:rPr>
        <w:t xml:space="preserve"> On a voulu garder le même aspect graphique que les sites gouvernementaux ainsi que le drapeau bleu blanc rouge avec Marianne.</w:t>
      </w:r>
      <w:r w:rsidR="00D45CEF">
        <w:rPr>
          <w:noProof/>
          <w:sz w:val="22"/>
          <w:szCs w:val="22"/>
        </w:rPr>
        <w:drawing>
          <wp:inline distT="0" distB="0" distL="0" distR="0" wp14:anchorId="35234670" wp14:editId="130143CE">
            <wp:extent cx="1455089" cy="145508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165" cy="1457165"/>
                    </a:xfrm>
                    <a:prstGeom prst="rect">
                      <a:avLst/>
                    </a:prstGeom>
                    <a:noFill/>
                    <a:ln>
                      <a:noFill/>
                    </a:ln>
                  </pic:spPr>
                </pic:pic>
              </a:graphicData>
            </a:graphic>
          </wp:inline>
        </w:drawing>
      </w:r>
    </w:p>
    <w:p w14:paraId="1BAA1DFB" w14:textId="684CD6F6" w:rsidR="00B66397" w:rsidRDefault="00B66397" w:rsidP="007A3BC9">
      <w:pPr>
        <w:spacing w:after="160" w:line="259" w:lineRule="auto"/>
        <w:rPr>
          <w:sz w:val="22"/>
          <w:szCs w:val="22"/>
        </w:rPr>
      </w:pPr>
    </w:p>
    <w:p w14:paraId="07E452D0" w14:textId="77777777" w:rsidR="00D45CEF" w:rsidRDefault="00B66397" w:rsidP="007A3BC9">
      <w:pPr>
        <w:spacing w:after="160" w:line="259" w:lineRule="auto"/>
        <w:rPr>
          <w:sz w:val="22"/>
          <w:szCs w:val="22"/>
        </w:rPr>
      </w:pPr>
      <w:r>
        <w:rPr>
          <w:sz w:val="22"/>
          <w:szCs w:val="22"/>
        </w:rPr>
        <w:t>Pour les éléments de langages nous utilisons</w:t>
      </w:r>
      <w:r w:rsidR="00D45CEF">
        <w:rPr>
          <w:sz w:val="22"/>
          <w:szCs w:val="22"/>
        </w:rPr>
        <w:t> :</w:t>
      </w:r>
    </w:p>
    <w:p w14:paraId="66DF7EB8" w14:textId="3C22DD01" w:rsidR="00B66397" w:rsidRDefault="00D45CEF" w:rsidP="007A3BC9">
      <w:pPr>
        <w:spacing w:after="160" w:line="259" w:lineRule="auto"/>
        <w:rPr>
          <w:sz w:val="22"/>
          <w:szCs w:val="22"/>
        </w:rPr>
      </w:pPr>
      <w:r>
        <w:rPr>
          <w:sz w:val="22"/>
          <w:szCs w:val="22"/>
        </w:rPr>
        <w:t>Le</w:t>
      </w:r>
      <w:r w:rsidR="00B66397">
        <w:rPr>
          <w:sz w:val="22"/>
          <w:szCs w:val="22"/>
        </w:rPr>
        <w:t xml:space="preserve"> </w:t>
      </w:r>
      <w:r>
        <w:rPr>
          <w:sz w:val="22"/>
          <w:szCs w:val="22"/>
        </w:rPr>
        <w:t>mot</w:t>
      </w:r>
      <w:r w:rsidR="00B66397">
        <w:rPr>
          <w:sz w:val="22"/>
          <w:szCs w:val="22"/>
        </w:rPr>
        <w:t xml:space="preserve"> « administration</w:t>
      </w:r>
      <w:r>
        <w:rPr>
          <w:sz w:val="22"/>
          <w:szCs w:val="22"/>
        </w:rPr>
        <w:t> » pour signaler l’aspect d’édition du site.</w:t>
      </w:r>
    </w:p>
    <w:p w14:paraId="3541A3B5" w14:textId="6B47E693" w:rsidR="00D45CEF" w:rsidRDefault="00D45CEF" w:rsidP="00D45CEF">
      <w:pPr>
        <w:spacing w:after="160" w:line="259" w:lineRule="auto"/>
        <w:rPr>
          <w:sz w:val="22"/>
          <w:szCs w:val="22"/>
        </w:rPr>
      </w:pPr>
      <w:r>
        <w:rPr>
          <w:sz w:val="22"/>
          <w:szCs w:val="22"/>
        </w:rPr>
        <w:t>Le mot « </w:t>
      </w:r>
      <w:proofErr w:type="spellStart"/>
      <w:r>
        <w:rPr>
          <w:sz w:val="22"/>
          <w:szCs w:val="22"/>
        </w:rPr>
        <w:t>Vacc’info</w:t>
      </w:r>
      <w:proofErr w:type="spellEnd"/>
      <w:r>
        <w:rPr>
          <w:sz w:val="22"/>
          <w:szCs w:val="22"/>
        </w:rPr>
        <w:t> » qui est un mélange entre Vaccin et info qui regroupe les informations liées au vaccin</w:t>
      </w:r>
    </w:p>
    <w:p w14:paraId="3E638338" w14:textId="5BAABD2D" w:rsidR="00D45CEF" w:rsidRDefault="00D45CEF" w:rsidP="00D45CEF">
      <w:pPr>
        <w:spacing w:after="160" w:line="259" w:lineRule="auto"/>
        <w:rPr>
          <w:sz w:val="22"/>
          <w:szCs w:val="22"/>
        </w:rPr>
      </w:pPr>
      <w:r>
        <w:rPr>
          <w:sz w:val="22"/>
          <w:szCs w:val="22"/>
        </w:rPr>
        <w:t>Le mot « Question » pour signifier que nous répondons à plusieurs questions</w:t>
      </w:r>
    </w:p>
    <w:p w14:paraId="402840AA" w14:textId="3292F7C6" w:rsidR="00D45CEF" w:rsidRDefault="00D45CEF" w:rsidP="00D45CEF">
      <w:pPr>
        <w:spacing w:after="160" w:line="259" w:lineRule="auto"/>
        <w:rPr>
          <w:sz w:val="22"/>
          <w:szCs w:val="22"/>
        </w:rPr>
      </w:pPr>
      <w:r>
        <w:rPr>
          <w:sz w:val="22"/>
          <w:szCs w:val="22"/>
        </w:rPr>
        <w:t>Ainsi que la phrase « Je me vaccine » pour donner directement le chemin vers un centre de vaccination, sans avoir besoin de parcourir le site.</w:t>
      </w:r>
    </w:p>
    <w:p w14:paraId="6D70DB9B" w14:textId="77777777" w:rsidR="00D45CEF" w:rsidRDefault="00D45CEF" w:rsidP="007A3BC9">
      <w:pPr>
        <w:spacing w:after="160" w:line="259" w:lineRule="auto"/>
        <w:rPr>
          <w:sz w:val="22"/>
          <w:szCs w:val="22"/>
        </w:rPr>
      </w:pPr>
    </w:p>
    <w:p w14:paraId="7150A342" w14:textId="77777777" w:rsidR="00D45CEF" w:rsidRDefault="00D45CEF" w:rsidP="007A3BC9">
      <w:pPr>
        <w:spacing w:after="160" w:line="259" w:lineRule="auto"/>
        <w:rPr>
          <w:sz w:val="22"/>
          <w:szCs w:val="22"/>
        </w:rPr>
      </w:pPr>
    </w:p>
    <w:p w14:paraId="028FFC14" w14:textId="68C63D51" w:rsidR="00DF628C" w:rsidRDefault="00DF628C" w:rsidP="007A3BC9">
      <w:pPr>
        <w:spacing w:after="160" w:line="259" w:lineRule="auto"/>
        <w:rPr>
          <w:sz w:val="22"/>
          <w:szCs w:val="22"/>
        </w:rPr>
      </w:pPr>
    </w:p>
    <w:p w14:paraId="182B3328" w14:textId="77777777" w:rsidR="00DF628C" w:rsidRDefault="00DF628C" w:rsidP="007A3BC9">
      <w:pPr>
        <w:spacing w:after="160" w:line="259" w:lineRule="auto"/>
        <w:rPr>
          <w:sz w:val="22"/>
          <w:szCs w:val="22"/>
        </w:rPr>
      </w:pPr>
    </w:p>
    <w:p w14:paraId="5BF3C60D" w14:textId="46532A99" w:rsidR="00DF628C" w:rsidRDefault="00DF628C" w:rsidP="007A3BC9">
      <w:pPr>
        <w:spacing w:after="160" w:line="259" w:lineRule="auto"/>
        <w:rPr>
          <w:sz w:val="22"/>
          <w:szCs w:val="22"/>
        </w:rPr>
      </w:pPr>
    </w:p>
    <w:p w14:paraId="7F96116F" w14:textId="3B27D812" w:rsidR="00546396" w:rsidRDefault="00546396" w:rsidP="007A3BC9">
      <w:pPr>
        <w:spacing w:after="160" w:line="259" w:lineRule="auto"/>
        <w:rPr>
          <w:sz w:val="22"/>
          <w:szCs w:val="22"/>
        </w:rPr>
      </w:pPr>
    </w:p>
    <w:p w14:paraId="0298F10D" w14:textId="40643047" w:rsidR="00546396" w:rsidRDefault="00546396" w:rsidP="007A3BC9">
      <w:pPr>
        <w:spacing w:after="160" w:line="259" w:lineRule="auto"/>
        <w:rPr>
          <w:sz w:val="22"/>
          <w:szCs w:val="22"/>
        </w:rPr>
      </w:pPr>
    </w:p>
    <w:p w14:paraId="5E9CE23E" w14:textId="43A05C2F" w:rsidR="00546396" w:rsidRDefault="00546396" w:rsidP="007A3BC9">
      <w:pPr>
        <w:spacing w:after="160" w:line="259" w:lineRule="auto"/>
        <w:rPr>
          <w:sz w:val="22"/>
          <w:szCs w:val="22"/>
        </w:rPr>
      </w:pPr>
    </w:p>
    <w:p w14:paraId="79FD53FB" w14:textId="068BCD62" w:rsidR="00546396" w:rsidRDefault="00546396" w:rsidP="007A3BC9">
      <w:pPr>
        <w:spacing w:after="160" w:line="259" w:lineRule="auto"/>
        <w:rPr>
          <w:sz w:val="22"/>
          <w:szCs w:val="22"/>
        </w:rPr>
      </w:pPr>
    </w:p>
    <w:p w14:paraId="3C52CC31" w14:textId="4F70585B" w:rsidR="00546396" w:rsidRDefault="00546396" w:rsidP="007A3BC9">
      <w:pPr>
        <w:spacing w:after="160" w:line="259" w:lineRule="auto"/>
        <w:rPr>
          <w:sz w:val="22"/>
          <w:szCs w:val="22"/>
        </w:rPr>
      </w:pPr>
    </w:p>
    <w:p w14:paraId="23FA6BC2" w14:textId="5904BD01" w:rsidR="00546396" w:rsidRDefault="00546396" w:rsidP="007A3BC9">
      <w:pPr>
        <w:spacing w:after="160" w:line="259" w:lineRule="auto"/>
        <w:rPr>
          <w:sz w:val="22"/>
          <w:szCs w:val="22"/>
        </w:rPr>
      </w:pPr>
    </w:p>
    <w:p w14:paraId="25D3ACCD" w14:textId="77777777" w:rsidR="00546396" w:rsidRDefault="00546396" w:rsidP="007A3BC9">
      <w:pPr>
        <w:spacing w:after="160" w:line="259" w:lineRule="auto"/>
        <w:rPr>
          <w:sz w:val="22"/>
          <w:szCs w:val="22"/>
        </w:rPr>
      </w:pPr>
    </w:p>
    <w:p w14:paraId="7F629CB3" w14:textId="521DCAA4" w:rsidR="00A27952" w:rsidRPr="00A27952" w:rsidRDefault="00A27952" w:rsidP="007A3BC9">
      <w:pPr>
        <w:spacing w:after="160" w:line="259" w:lineRule="auto"/>
        <w:rPr>
          <w:rFonts w:ascii="Arial" w:eastAsia="Times New Roman" w:hAnsi="Arial" w:cs="Arial"/>
          <w:b/>
          <w:bCs/>
          <w:color w:val="FF0000"/>
          <w:sz w:val="40"/>
          <w:szCs w:val="40"/>
          <w:u w:val="single"/>
        </w:rPr>
      </w:pPr>
      <w:r w:rsidRPr="00A27952">
        <w:rPr>
          <w:rFonts w:ascii="Arial" w:hAnsi="Arial" w:cs="Arial"/>
          <w:color w:val="000000"/>
          <w:sz w:val="40"/>
          <w:szCs w:val="40"/>
        </w:rPr>
        <w:lastRenderedPageBreak/>
        <w:t>I</w:t>
      </w:r>
      <w:r w:rsidR="00DF628C">
        <w:rPr>
          <w:rFonts w:ascii="Arial" w:hAnsi="Arial" w:cs="Arial"/>
          <w:color w:val="000000"/>
          <w:sz w:val="40"/>
          <w:szCs w:val="40"/>
        </w:rPr>
        <w:t>I</w:t>
      </w:r>
      <w:r w:rsidRPr="00A27952">
        <w:rPr>
          <w:rFonts w:ascii="Arial" w:hAnsi="Arial" w:cs="Arial"/>
          <w:color w:val="000000"/>
          <w:sz w:val="40"/>
          <w:szCs w:val="40"/>
        </w:rPr>
        <w:t>I-Conception</w:t>
      </w:r>
    </w:p>
    <w:p w14:paraId="166FF398" w14:textId="47A57AF4" w:rsidR="00F524DC" w:rsidRPr="007A3BC9" w:rsidRDefault="00F524DC" w:rsidP="007A3BC9">
      <w:pPr>
        <w:spacing w:after="160" w:line="259" w:lineRule="auto"/>
        <w:rPr>
          <w:rFonts w:ascii="Arial" w:eastAsia="Times New Roman" w:hAnsi="Arial" w:cs="Arial"/>
          <w:b/>
          <w:bCs/>
          <w:color w:val="FF0000"/>
          <w:sz w:val="36"/>
          <w:szCs w:val="36"/>
          <w:u w:val="single"/>
        </w:rPr>
      </w:pPr>
      <w:r w:rsidRPr="00C80013">
        <w:rPr>
          <w:rFonts w:ascii="Arial" w:eastAsia="Times New Roman" w:hAnsi="Arial" w:cs="Arial"/>
          <w:b/>
          <w:bCs/>
          <w:color w:val="FF0000"/>
          <w:sz w:val="36"/>
          <w:szCs w:val="36"/>
          <w:u w:val="single"/>
        </w:rPr>
        <w:t>I</w:t>
      </w:r>
      <w:r w:rsidR="00A27952">
        <w:rPr>
          <w:rFonts w:ascii="Arial" w:eastAsia="Times New Roman" w:hAnsi="Arial" w:cs="Arial"/>
          <w:b/>
          <w:bCs/>
          <w:color w:val="FF0000"/>
          <w:sz w:val="36"/>
          <w:szCs w:val="36"/>
          <w:u w:val="single"/>
        </w:rPr>
        <w:t>I</w:t>
      </w:r>
      <w:r w:rsidR="00DF628C">
        <w:rPr>
          <w:rFonts w:ascii="Arial" w:eastAsia="Times New Roman" w:hAnsi="Arial" w:cs="Arial"/>
          <w:b/>
          <w:bCs/>
          <w:color w:val="FF0000"/>
          <w:sz w:val="36"/>
          <w:szCs w:val="36"/>
          <w:u w:val="single"/>
        </w:rPr>
        <w:t>I</w:t>
      </w:r>
      <w:r w:rsidRPr="00C80013">
        <w:rPr>
          <w:rFonts w:ascii="Arial" w:eastAsia="Times New Roman" w:hAnsi="Arial" w:cs="Arial"/>
          <w:b/>
          <w:bCs/>
          <w:color w:val="FF0000"/>
          <w:sz w:val="36"/>
          <w:szCs w:val="36"/>
          <w:u w:val="single"/>
        </w:rPr>
        <w:t>.</w:t>
      </w:r>
      <w:r w:rsidR="00A27952">
        <w:rPr>
          <w:rFonts w:ascii="Arial" w:eastAsia="Times New Roman" w:hAnsi="Arial" w:cs="Arial"/>
          <w:b/>
          <w:bCs/>
          <w:color w:val="FF0000"/>
          <w:sz w:val="36"/>
          <w:szCs w:val="36"/>
          <w:u w:val="single"/>
        </w:rPr>
        <w:t>1</w:t>
      </w:r>
      <w:r>
        <w:rPr>
          <w:rFonts w:ascii="Arial" w:eastAsia="Times New Roman" w:hAnsi="Arial" w:cs="Arial"/>
          <w:b/>
          <w:bCs/>
          <w:color w:val="FF0000"/>
          <w:sz w:val="36"/>
          <w:szCs w:val="36"/>
          <w:u w:val="single"/>
        </w:rPr>
        <w:t xml:space="preserve"> Choix technique</w:t>
      </w:r>
    </w:p>
    <w:p w14:paraId="01D8B8C3" w14:textId="4AB44F43" w:rsidR="00F524DC" w:rsidRPr="007A3BC9" w:rsidRDefault="00F524DC" w:rsidP="00F524DC">
      <w:pPr>
        <w:pStyle w:val="NormalWeb"/>
        <w:rPr>
          <w:sz w:val="22"/>
          <w:szCs w:val="22"/>
        </w:rPr>
      </w:pPr>
      <w:r w:rsidRPr="007A3BC9">
        <w:rPr>
          <w:sz w:val="22"/>
          <w:szCs w:val="22"/>
        </w:rPr>
        <w:t>Ce site contiendra un grand nombre d’information. Elles sont incarnées par des textes, des articles, des photos/vidéos.</w:t>
      </w:r>
      <w:r w:rsidRPr="007A3BC9">
        <w:rPr>
          <w:rStyle w:val="Titre2Car"/>
          <w:rFonts w:eastAsia="Calibri"/>
          <w:sz w:val="22"/>
          <w:szCs w:val="22"/>
        </w:rPr>
        <w:t xml:space="preserve"> </w:t>
      </w:r>
      <w:r w:rsidRPr="007A3BC9">
        <w:rPr>
          <w:rStyle w:val="lev"/>
          <w:b w:val="0"/>
          <w:bCs w:val="0"/>
          <w:sz w:val="22"/>
          <w:szCs w:val="22"/>
        </w:rPr>
        <w:t>Le volume de contenu étant important</w:t>
      </w:r>
      <w:r w:rsidRPr="007A3BC9">
        <w:rPr>
          <w:sz w:val="22"/>
          <w:szCs w:val="22"/>
        </w:rPr>
        <w:t>, il sera nécessaire d'en</w:t>
      </w:r>
      <w:r w:rsidRPr="007A3BC9">
        <w:rPr>
          <w:b/>
          <w:bCs/>
          <w:sz w:val="22"/>
          <w:szCs w:val="22"/>
        </w:rPr>
        <w:t xml:space="preserve"> </w:t>
      </w:r>
      <w:r w:rsidRPr="007A3BC9">
        <w:rPr>
          <w:rStyle w:val="lev"/>
          <w:b w:val="0"/>
          <w:bCs w:val="0"/>
          <w:sz w:val="22"/>
          <w:szCs w:val="22"/>
        </w:rPr>
        <w:t>faciliter l'organisation et la gestion</w:t>
      </w:r>
      <w:r w:rsidRPr="007A3BC9">
        <w:rPr>
          <w:sz w:val="22"/>
          <w:szCs w:val="22"/>
        </w:rPr>
        <w:t xml:space="preserve"> et de permettre des </w:t>
      </w:r>
      <w:r w:rsidRPr="007A3BC9">
        <w:rPr>
          <w:rStyle w:val="lev"/>
          <w:b w:val="0"/>
          <w:bCs w:val="0"/>
          <w:sz w:val="22"/>
          <w:szCs w:val="22"/>
        </w:rPr>
        <w:t>mises à jour régulières</w:t>
      </w:r>
      <w:r w:rsidRPr="007A3BC9">
        <w:rPr>
          <w:sz w:val="22"/>
          <w:szCs w:val="22"/>
        </w:rPr>
        <w:t>.</w:t>
      </w:r>
    </w:p>
    <w:p w14:paraId="035AEB80" w14:textId="1CD87BDD" w:rsidR="007A3BC9" w:rsidRPr="007A3BC9" w:rsidRDefault="00F524DC" w:rsidP="00F524DC">
      <w:pPr>
        <w:pStyle w:val="NormalWeb"/>
        <w:rPr>
          <w:rStyle w:val="lev"/>
          <w:b w:val="0"/>
          <w:bCs w:val="0"/>
          <w:sz w:val="22"/>
          <w:szCs w:val="22"/>
        </w:rPr>
      </w:pPr>
      <w:r w:rsidRPr="007A3BC9">
        <w:rPr>
          <w:sz w:val="22"/>
          <w:szCs w:val="22"/>
        </w:rPr>
        <w:t xml:space="preserve">Pour cela nous ferons appel à un CMS : c’est une </w:t>
      </w:r>
      <w:r w:rsidRPr="007A3BC9">
        <w:rPr>
          <w:rStyle w:val="lev"/>
          <w:b w:val="0"/>
          <w:bCs w:val="0"/>
          <w:sz w:val="22"/>
          <w:szCs w:val="22"/>
        </w:rPr>
        <w:t>application destinée à faciliter la mise à jour d'un site Web</w:t>
      </w:r>
      <w:r w:rsidR="007A3BC9" w:rsidRPr="007A3BC9">
        <w:rPr>
          <w:rStyle w:val="lev"/>
          <w:b w:val="0"/>
          <w:bCs w:val="0"/>
          <w:sz w:val="22"/>
          <w:szCs w:val="22"/>
        </w:rPr>
        <w:t>.</w:t>
      </w:r>
    </w:p>
    <w:p w14:paraId="472B72B5" w14:textId="76238159" w:rsidR="007A3BC9" w:rsidRPr="007A3BC9" w:rsidRDefault="007A3BC9" w:rsidP="00F524DC">
      <w:pPr>
        <w:pStyle w:val="NormalWeb"/>
        <w:rPr>
          <w:sz w:val="22"/>
          <w:szCs w:val="22"/>
        </w:rPr>
      </w:pPr>
      <w:r w:rsidRPr="007A3BC9">
        <w:rPr>
          <w:sz w:val="22"/>
          <w:szCs w:val="22"/>
        </w:rPr>
        <w:t>C'est</w:t>
      </w:r>
      <w:r w:rsidRPr="007A3BC9">
        <w:rPr>
          <w:b/>
          <w:bCs/>
          <w:sz w:val="22"/>
          <w:szCs w:val="22"/>
        </w:rPr>
        <w:t xml:space="preserve"> </w:t>
      </w:r>
      <w:r w:rsidRPr="007A3BC9">
        <w:rPr>
          <w:rStyle w:val="lev"/>
          <w:b w:val="0"/>
          <w:bCs w:val="0"/>
          <w:sz w:val="22"/>
          <w:szCs w:val="22"/>
        </w:rPr>
        <w:t>un ensemble de fichiers</w:t>
      </w:r>
      <w:r w:rsidRPr="007A3BC9">
        <w:rPr>
          <w:sz w:val="22"/>
          <w:szCs w:val="22"/>
        </w:rPr>
        <w:t xml:space="preserve"> codés dans un </w:t>
      </w:r>
      <w:r w:rsidRPr="007A3BC9">
        <w:rPr>
          <w:rStyle w:val="lev"/>
          <w:b w:val="0"/>
          <w:bCs w:val="0"/>
          <w:sz w:val="22"/>
          <w:szCs w:val="22"/>
        </w:rPr>
        <w:t>langage serveur</w:t>
      </w:r>
      <w:r w:rsidRPr="007A3BC9">
        <w:rPr>
          <w:sz w:val="22"/>
          <w:szCs w:val="22"/>
        </w:rPr>
        <w:t xml:space="preserve"> spécifique (</w:t>
      </w:r>
      <w:r w:rsidRPr="007A3BC9">
        <w:rPr>
          <w:i/>
          <w:iCs/>
          <w:sz w:val="22"/>
          <w:szCs w:val="22"/>
        </w:rPr>
        <w:t>PHP, Perl, C#, Python, Ruby</w:t>
      </w:r>
      <w:r w:rsidRPr="007A3BC9">
        <w:rPr>
          <w:sz w:val="22"/>
          <w:szCs w:val="22"/>
        </w:rPr>
        <w:t xml:space="preserve"> ou encore </w:t>
      </w:r>
      <w:r w:rsidRPr="007A3BC9">
        <w:rPr>
          <w:i/>
          <w:iCs/>
          <w:sz w:val="22"/>
          <w:szCs w:val="22"/>
        </w:rPr>
        <w:t>Java</w:t>
      </w:r>
      <w:r w:rsidRPr="007A3BC9">
        <w:rPr>
          <w:sz w:val="22"/>
          <w:szCs w:val="22"/>
        </w:rPr>
        <w:t xml:space="preserve">) permettant de </w:t>
      </w:r>
      <w:r w:rsidRPr="007A3BC9">
        <w:rPr>
          <w:rStyle w:val="lev"/>
          <w:b w:val="0"/>
          <w:bCs w:val="0"/>
          <w:sz w:val="22"/>
          <w:szCs w:val="22"/>
        </w:rPr>
        <w:t>générer des pages Web à</w:t>
      </w:r>
      <w:r w:rsidRPr="007A3BC9">
        <w:rPr>
          <w:rStyle w:val="lev"/>
          <w:sz w:val="22"/>
          <w:szCs w:val="22"/>
        </w:rPr>
        <w:t xml:space="preserve"> </w:t>
      </w:r>
      <w:r w:rsidRPr="007A3BC9">
        <w:rPr>
          <w:sz w:val="22"/>
          <w:szCs w:val="22"/>
        </w:rPr>
        <w:t xml:space="preserve">partir de </w:t>
      </w:r>
      <w:r w:rsidRPr="007A3BC9">
        <w:rPr>
          <w:rStyle w:val="lev"/>
          <w:b w:val="0"/>
          <w:bCs w:val="0"/>
          <w:sz w:val="22"/>
          <w:szCs w:val="22"/>
        </w:rPr>
        <w:t>données stockées dans une base de données</w:t>
      </w:r>
      <w:r w:rsidRPr="007A3BC9">
        <w:rPr>
          <w:sz w:val="22"/>
          <w:szCs w:val="22"/>
        </w:rPr>
        <w:t xml:space="preserve"> (</w:t>
      </w:r>
      <w:r w:rsidRPr="007A3BC9">
        <w:rPr>
          <w:i/>
          <w:iCs/>
          <w:sz w:val="22"/>
          <w:szCs w:val="22"/>
        </w:rPr>
        <w:t>MySQL, MSSQL, DB2, PostgreSQL</w:t>
      </w:r>
      <w:r w:rsidRPr="007A3BC9">
        <w:rPr>
          <w:sz w:val="22"/>
          <w:szCs w:val="22"/>
        </w:rPr>
        <w:t>, etc.).</w:t>
      </w:r>
    </w:p>
    <w:p w14:paraId="5263E31C" w14:textId="4954959A" w:rsidR="007A3BC9" w:rsidRPr="007A3BC9" w:rsidRDefault="007A3BC9" w:rsidP="00F524DC">
      <w:pPr>
        <w:pStyle w:val="NormalWeb"/>
        <w:rPr>
          <w:sz w:val="22"/>
          <w:szCs w:val="22"/>
        </w:rPr>
      </w:pPr>
      <w:r w:rsidRPr="007A3BC9">
        <w:rPr>
          <w:sz w:val="22"/>
          <w:szCs w:val="22"/>
        </w:rPr>
        <w:t>C’est un socle technique déjà développé, donc inutile de recréer un site de zéro, cela permettra de respecter les délais de 10 jours que nous avons pour finir ce site.</w:t>
      </w:r>
    </w:p>
    <w:p w14:paraId="43E9F8C0" w14:textId="3CA4D12F" w:rsidR="007A3BC9" w:rsidRPr="007A3BC9" w:rsidRDefault="007A3BC9" w:rsidP="00F524DC">
      <w:pPr>
        <w:pStyle w:val="NormalWeb"/>
        <w:rPr>
          <w:sz w:val="22"/>
          <w:szCs w:val="22"/>
        </w:rPr>
      </w:pPr>
      <w:r w:rsidRPr="007A3BC9">
        <w:rPr>
          <w:sz w:val="22"/>
          <w:szCs w:val="22"/>
        </w:rPr>
        <w:t>Etant donné qu’il n’y a pas de fonctionnalité dites complexe/particulière, la modification ou l’ajout de contenue sera plutôt simple et cela même pour un non-développeur.</w:t>
      </w:r>
    </w:p>
    <w:p w14:paraId="7234BB52" w14:textId="4B2621ED" w:rsidR="00F524DC" w:rsidRPr="007A3BC9" w:rsidRDefault="00F524DC" w:rsidP="00F524DC">
      <w:pPr>
        <w:pStyle w:val="NormalWeb"/>
        <w:rPr>
          <w:sz w:val="22"/>
          <w:szCs w:val="22"/>
        </w:rPr>
      </w:pPr>
      <w:r w:rsidRPr="007A3BC9">
        <w:rPr>
          <w:sz w:val="22"/>
          <w:szCs w:val="22"/>
        </w:rPr>
        <w:t xml:space="preserve">Dans ce cas, </w:t>
      </w:r>
      <w:r w:rsidRPr="007A3BC9">
        <w:rPr>
          <w:rStyle w:val="lev"/>
          <w:b w:val="0"/>
          <w:bCs w:val="0"/>
          <w:sz w:val="22"/>
          <w:szCs w:val="22"/>
        </w:rPr>
        <w:t>un système de gestion de contenu</w:t>
      </w:r>
      <w:r w:rsidRPr="007A3BC9">
        <w:rPr>
          <w:sz w:val="22"/>
          <w:szCs w:val="22"/>
        </w:rPr>
        <w:t xml:space="preserve">, ou </w:t>
      </w:r>
      <w:r w:rsidRPr="007A3BC9">
        <w:rPr>
          <w:rStyle w:val="lev"/>
          <w:sz w:val="22"/>
          <w:szCs w:val="22"/>
        </w:rPr>
        <w:t>CMS</w:t>
      </w:r>
      <w:r w:rsidRPr="007A3BC9">
        <w:rPr>
          <w:sz w:val="22"/>
          <w:szCs w:val="22"/>
        </w:rPr>
        <w:t xml:space="preserve"> (Content Management System) est tout indiqué.</w:t>
      </w:r>
    </w:p>
    <w:p w14:paraId="18BDDD4B" w14:textId="2EB8962F" w:rsidR="00B006F9" w:rsidRDefault="007A3BC9" w:rsidP="00F524DC">
      <w:pPr>
        <w:spacing w:after="160" w:line="259" w:lineRule="auto"/>
        <w:jc w:val="left"/>
        <w:rPr>
          <w:sz w:val="22"/>
          <w:szCs w:val="22"/>
        </w:rPr>
      </w:pPr>
      <w:r w:rsidRPr="007A3BC9">
        <w:rPr>
          <w:sz w:val="22"/>
          <w:szCs w:val="22"/>
        </w:rPr>
        <w:t>Nous allons voir l’avantage d’utiliser un CMS par rapport à un Framework</w:t>
      </w:r>
      <w:r w:rsidR="00B006F9">
        <w:rPr>
          <w:sz w:val="22"/>
          <w:szCs w:val="22"/>
        </w:rPr>
        <w:t xml:space="preserve"> pour ce projet :</w:t>
      </w:r>
    </w:p>
    <w:tbl>
      <w:tblPr>
        <w:tblStyle w:val="Grilledutableau"/>
        <w:tblW w:w="0" w:type="auto"/>
        <w:tblLook w:val="04A0" w:firstRow="1" w:lastRow="0" w:firstColumn="1" w:lastColumn="0" w:noHBand="0" w:noVBand="1"/>
      </w:tblPr>
      <w:tblGrid>
        <w:gridCol w:w="1812"/>
        <w:gridCol w:w="3286"/>
        <w:gridCol w:w="3544"/>
      </w:tblGrid>
      <w:tr w:rsidR="00B006F9" w14:paraId="396547E9" w14:textId="77777777" w:rsidTr="00B006F9">
        <w:tc>
          <w:tcPr>
            <w:tcW w:w="1812" w:type="dxa"/>
            <w:shd w:val="clear" w:color="auto" w:fill="E2EFD9" w:themeFill="accent6" w:themeFillTint="33"/>
          </w:tcPr>
          <w:p w14:paraId="72D83FA4" w14:textId="77777777" w:rsidR="00B006F9" w:rsidRDefault="00B006F9" w:rsidP="00F524DC">
            <w:pPr>
              <w:spacing w:after="160" w:line="259" w:lineRule="auto"/>
              <w:jc w:val="left"/>
              <w:rPr>
                <w:sz w:val="22"/>
                <w:szCs w:val="22"/>
              </w:rPr>
            </w:pPr>
          </w:p>
        </w:tc>
        <w:tc>
          <w:tcPr>
            <w:tcW w:w="3286" w:type="dxa"/>
            <w:shd w:val="clear" w:color="auto" w:fill="F4B083" w:themeFill="accent2" w:themeFillTint="99"/>
          </w:tcPr>
          <w:p w14:paraId="6D0E7069" w14:textId="792A6AC0" w:rsidR="00B006F9" w:rsidRDefault="00B006F9" w:rsidP="00F524DC">
            <w:pPr>
              <w:spacing w:after="160" w:line="259" w:lineRule="auto"/>
              <w:jc w:val="left"/>
              <w:rPr>
                <w:sz w:val="22"/>
                <w:szCs w:val="22"/>
              </w:rPr>
            </w:pPr>
            <w:r>
              <w:rPr>
                <w:sz w:val="22"/>
                <w:szCs w:val="22"/>
              </w:rPr>
              <w:t>CMS</w:t>
            </w:r>
          </w:p>
        </w:tc>
        <w:tc>
          <w:tcPr>
            <w:tcW w:w="3544" w:type="dxa"/>
            <w:shd w:val="clear" w:color="auto" w:fill="F4B083" w:themeFill="accent2" w:themeFillTint="99"/>
          </w:tcPr>
          <w:p w14:paraId="5DFB5378" w14:textId="1C216062" w:rsidR="00B006F9" w:rsidRDefault="00B006F9" w:rsidP="00F524DC">
            <w:pPr>
              <w:spacing w:after="160" w:line="259" w:lineRule="auto"/>
              <w:jc w:val="left"/>
              <w:rPr>
                <w:sz w:val="22"/>
                <w:szCs w:val="22"/>
              </w:rPr>
            </w:pPr>
            <w:r>
              <w:rPr>
                <w:sz w:val="22"/>
                <w:szCs w:val="22"/>
              </w:rPr>
              <w:t>Framework</w:t>
            </w:r>
          </w:p>
        </w:tc>
      </w:tr>
      <w:tr w:rsidR="00B006F9" w14:paraId="306627C3" w14:textId="77777777" w:rsidTr="00B006F9">
        <w:tc>
          <w:tcPr>
            <w:tcW w:w="1812" w:type="dxa"/>
            <w:shd w:val="clear" w:color="auto" w:fill="8EAADB" w:themeFill="accent1" w:themeFillTint="99"/>
          </w:tcPr>
          <w:p w14:paraId="7D84940D" w14:textId="290DE5DB" w:rsidR="00B006F9" w:rsidRDefault="00B006F9" w:rsidP="00F524DC">
            <w:pPr>
              <w:spacing w:after="160" w:line="259" w:lineRule="auto"/>
              <w:jc w:val="left"/>
              <w:rPr>
                <w:sz w:val="22"/>
                <w:szCs w:val="22"/>
              </w:rPr>
            </w:pPr>
            <w:r>
              <w:rPr>
                <w:sz w:val="22"/>
                <w:szCs w:val="22"/>
              </w:rPr>
              <w:t>Avantage</w:t>
            </w:r>
          </w:p>
        </w:tc>
        <w:tc>
          <w:tcPr>
            <w:tcW w:w="3286" w:type="dxa"/>
            <w:shd w:val="clear" w:color="auto" w:fill="FBE4D5" w:themeFill="accent2" w:themeFillTint="33"/>
          </w:tcPr>
          <w:p w14:paraId="33ABD3EA" w14:textId="77777777" w:rsidR="00B006F9" w:rsidRPr="00B006F9" w:rsidRDefault="00B006F9" w:rsidP="00B006F9">
            <w:pPr>
              <w:pStyle w:val="Paragraphedeliste"/>
              <w:numPr>
                <w:ilvl w:val="0"/>
                <w:numId w:val="2"/>
              </w:numPr>
              <w:spacing w:after="160" w:line="259" w:lineRule="auto"/>
              <w:jc w:val="left"/>
              <w:rPr>
                <w:sz w:val="22"/>
                <w:szCs w:val="22"/>
              </w:rPr>
            </w:pPr>
            <w:r w:rsidRPr="00B006F9">
              <w:rPr>
                <w:sz w:val="22"/>
                <w:szCs w:val="22"/>
              </w:rPr>
              <w:t>Rapide/rapide à développer</w:t>
            </w:r>
          </w:p>
          <w:p w14:paraId="10A96144" w14:textId="3F00F453" w:rsidR="00B006F9" w:rsidRPr="00B006F9" w:rsidRDefault="00B006F9" w:rsidP="00B006F9">
            <w:pPr>
              <w:pStyle w:val="Paragraphedeliste"/>
              <w:numPr>
                <w:ilvl w:val="0"/>
                <w:numId w:val="2"/>
              </w:numPr>
              <w:spacing w:after="160" w:line="259" w:lineRule="auto"/>
              <w:jc w:val="left"/>
              <w:rPr>
                <w:sz w:val="22"/>
                <w:szCs w:val="22"/>
              </w:rPr>
            </w:pPr>
            <w:r w:rsidRPr="00B006F9">
              <w:rPr>
                <w:sz w:val="22"/>
                <w:szCs w:val="22"/>
              </w:rPr>
              <w:t>Panneau d’administration simple et prête à l’emploi</w:t>
            </w:r>
          </w:p>
          <w:p w14:paraId="1369B52E" w14:textId="77777777" w:rsidR="00B006F9" w:rsidRPr="00B006F9" w:rsidRDefault="00B006F9" w:rsidP="00B006F9">
            <w:pPr>
              <w:pStyle w:val="Paragraphedeliste"/>
              <w:numPr>
                <w:ilvl w:val="0"/>
                <w:numId w:val="2"/>
              </w:numPr>
              <w:spacing w:after="160" w:line="259" w:lineRule="auto"/>
              <w:jc w:val="left"/>
              <w:rPr>
                <w:sz w:val="22"/>
                <w:szCs w:val="22"/>
              </w:rPr>
            </w:pPr>
            <w:r w:rsidRPr="00B006F9">
              <w:rPr>
                <w:sz w:val="22"/>
                <w:szCs w:val="22"/>
              </w:rPr>
              <w:t>Moins cher</w:t>
            </w:r>
          </w:p>
          <w:p w14:paraId="5F02F395" w14:textId="77777777" w:rsidR="00B006F9" w:rsidRPr="00B006F9" w:rsidRDefault="00B006F9" w:rsidP="00B006F9">
            <w:pPr>
              <w:pStyle w:val="Paragraphedeliste"/>
              <w:numPr>
                <w:ilvl w:val="0"/>
                <w:numId w:val="2"/>
              </w:numPr>
              <w:spacing w:after="160" w:line="259" w:lineRule="auto"/>
              <w:jc w:val="left"/>
              <w:rPr>
                <w:sz w:val="22"/>
                <w:szCs w:val="22"/>
              </w:rPr>
            </w:pPr>
            <w:r w:rsidRPr="00B006F9">
              <w:rPr>
                <w:sz w:val="22"/>
                <w:szCs w:val="22"/>
              </w:rPr>
              <w:t>Plus facile à apprendre</w:t>
            </w:r>
          </w:p>
          <w:p w14:paraId="6BB3106C" w14:textId="77777777" w:rsidR="00B006F9" w:rsidRPr="00B006F9" w:rsidRDefault="00B006F9" w:rsidP="00B006F9">
            <w:pPr>
              <w:pStyle w:val="Paragraphedeliste"/>
              <w:numPr>
                <w:ilvl w:val="0"/>
                <w:numId w:val="2"/>
              </w:numPr>
              <w:spacing w:after="160" w:line="259" w:lineRule="auto"/>
              <w:jc w:val="left"/>
              <w:rPr>
                <w:sz w:val="22"/>
                <w:szCs w:val="22"/>
              </w:rPr>
            </w:pPr>
            <w:r w:rsidRPr="00B006F9">
              <w:rPr>
                <w:sz w:val="22"/>
                <w:szCs w:val="22"/>
              </w:rPr>
              <w:t>Beaucoup de documentation</w:t>
            </w:r>
          </w:p>
          <w:p w14:paraId="6230B1D4" w14:textId="68AC70DC" w:rsidR="00B006F9" w:rsidRPr="00B006F9" w:rsidRDefault="00B006F9" w:rsidP="00B006F9">
            <w:pPr>
              <w:pStyle w:val="Paragraphedeliste"/>
              <w:numPr>
                <w:ilvl w:val="0"/>
                <w:numId w:val="2"/>
              </w:numPr>
              <w:spacing w:after="160" w:line="259" w:lineRule="auto"/>
              <w:jc w:val="left"/>
              <w:rPr>
                <w:sz w:val="22"/>
                <w:szCs w:val="22"/>
              </w:rPr>
            </w:pPr>
            <w:r w:rsidRPr="00B006F9">
              <w:rPr>
                <w:sz w:val="22"/>
                <w:szCs w:val="22"/>
              </w:rPr>
              <w:t>Pour un CMS type WordPress de plus en plus de fonctionnalité complexe sont disponibles en Ad</w:t>
            </w:r>
            <w:r>
              <w:rPr>
                <w:sz w:val="22"/>
                <w:szCs w:val="22"/>
              </w:rPr>
              <w:t>o</w:t>
            </w:r>
            <w:r w:rsidRPr="00B006F9">
              <w:rPr>
                <w:sz w:val="22"/>
                <w:szCs w:val="22"/>
              </w:rPr>
              <w:t>ns</w:t>
            </w:r>
          </w:p>
        </w:tc>
        <w:tc>
          <w:tcPr>
            <w:tcW w:w="3544" w:type="dxa"/>
            <w:shd w:val="clear" w:color="auto" w:fill="FBE4D5" w:themeFill="accent2" w:themeFillTint="33"/>
          </w:tcPr>
          <w:p w14:paraId="276AC058" w14:textId="77777777" w:rsidR="00B006F9" w:rsidRPr="00B006F9" w:rsidRDefault="00B006F9" w:rsidP="00B006F9">
            <w:pPr>
              <w:pStyle w:val="Paragraphedeliste"/>
              <w:numPr>
                <w:ilvl w:val="0"/>
                <w:numId w:val="2"/>
              </w:numPr>
              <w:spacing w:after="160" w:line="259" w:lineRule="auto"/>
              <w:jc w:val="left"/>
              <w:rPr>
                <w:sz w:val="22"/>
                <w:szCs w:val="22"/>
              </w:rPr>
            </w:pPr>
            <w:r w:rsidRPr="00B006F9">
              <w:rPr>
                <w:sz w:val="22"/>
                <w:szCs w:val="22"/>
              </w:rPr>
              <w:t>Plus performant</w:t>
            </w:r>
          </w:p>
          <w:p w14:paraId="513F5AF2" w14:textId="77777777" w:rsidR="00B006F9" w:rsidRDefault="00B006F9" w:rsidP="00B006F9">
            <w:pPr>
              <w:pStyle w:val="Paragraphedeliste"/>
              <w:numPr>
                <w:ilvl w:val="0"/>
                <w:numId w:val="2"/>
              </w:numPr>
              <w:spacing w:after="160" w:line="259" w:lineRule="auto"/>
              <w:jc w:val="left"/>
              <w:rPr>
                <w:sz w:val="22"/>
                <w:szCs w:val="22"/>
              </w:rPr>
            </w:pPr>
            <w:r w:rsidRPr="00B006F9">
              <w:rPr>
                <w:sz w:val="22"/>
                <w:szCs w:val="22"/>
              </w:rPr>
              <w:t>Plus flexible</w:t>
            </w:r>
          </w:p>
          <w:p w14:paraId="344A4233" w14:textId="77777777" w:rsidR="00B006F9" w:rsidRDefault="00B006F9" w:rsidP="00B006F9">
            <w:pPr>
              <w:pStyle w:val="Paragraphedeliste"/>
              <w:numPr>
                <w:ilvl w:val="0"/>
                <w:numId w:val="2"/>
              </w:numPr>
              <w:spacing w:after="160" w:line="259" w:lineRule="auto"/>
              <w:jc w:val="left"/>
              <w:rPr>
                <w:sz w:val="22"/>
                <w:szCs w:val="22"/>
              </w:rPr>
            </w:pPr>
            <w:r>
              <w:rPr>
                <w:sz w:val="22"/>
                <w:szCs w:val="22"/>
              </w:rPr>
              <w:t>Plus sécurisé</w:t>
            </w:r>
          </w:p>
          <w:p w14:paraId="0A377DFD" w14:textId="77777777" w:rsidR="00B006F9" w:rsidRDefault="00B006F9" w:rsidP="00B006F9">
            <w:pPr>
              <w:pStyle w:val="Paragraphedeliste"/>
              <w:numPr>
                <w:ilvl w:val="0"/>
                <w:numId w:val="2"/>
              </w:numPr>
              <w:spacing w:after="160" w:line="259" w:lineRule="auto"/>
              <w:jc w:val="left"/>
              <w:rPr>
                <w:sz w:val="22"/>
                <w:szCs w:val="22"/>
              </w:rPr>
            </w:pPr>
            <w:r>
              <w:rPr>
                <w:sz w:val="22"/>
                <w:szCs w:val="22"/>
              </w:rPr>
              <w:t>Migration simple</w:t>
            </w:r>
          </w:p>
          <w:p w14:paraId="1B30362B" w14:textId="0FB2B143" w:rsidR="00B006F9" w:rsidRDefault="00B006F9" w:rsidP="00B006F9">
            <w:pPr>
              <w:pStyle w:val="Paragraphedeliste"/>
              <w:numPr>
                <w:ilvl w:val="0"/>
                <w:numId w:val="2"/>
              </w:numPr>
              <w:spacing w:after="160" w:line="259" w:lineRule="auto"/>
              <w:jc w:val="left"/>
              <w:rPr>
                <w:sz w:val="22"/>
                <w:szCs w:val="22"/>
              </w:rPr>
            </w:pPr>
            <w:r>
              <w:rPr>
                <w:sz w:val="22"/>
                <w:szCs w:val="22"/>
              </w:rPr>
              <w:t>Solution moyenne à long termes</w:t>
            </w:r>
          </w:p>
          <w:p w14:paraId="0122FCA5" w14:textId="485698F9" w:rsidR="00B006F9" w:rsidRPr="00B006F9" w:rsidRDefault="00B006F9" w:rsidP="00B006F9">
            <w:pPr>
              <w:pStyle w:val="Paragraphedeliste"/>
              <w:numPr>
                <w:ilvl w:val="0"/>
                <w:numId w:val="2"/>
              </w:numPr>
              <w:spacing w:after="160" w:line="259" w:lineRule="auto"/>
              <w:jc w:val="left"/>
              <w:rPr>
                <w:sz w:val="22"/>
                <w:szCs w:val="22"/>
              </w:rPr>
            </w:pPr>
            <w:r>
              <w:rPr>
                <w:sz w:val="22"/>
                <w:szCs w:val="22"/>
              </w:rPr>
              <w:t>Beaucoup de documentations</w:t>
            </w:r>
          </w:p>
        </w:tc>
      </w:tr>
      <w:tr w:rsidR="00B006F9" w14:paraId="2A1579FA" w14:textId="77777777" w:rsidTr="00B006F9">
        <w:tc>
          <w:tcPr>
            <w:tcW w:w="1812" w:type="dxa"/>
            <w:shd w:val="clear" w:color="auto" w:fill="D9E2F3" w:themeFill="accent1" w:themeFillTint="33"/>
          </w:tcPr>
          <w:p w14:paraId="3A2B2346" w14:textId="17F45648" w:rsidR="00B006F9" w:rsidRDefault="00B006F9" w:rsidP="00F524DC">
            <w:pPr>
              <w:spacing w:after="160" w:line="259" w:lineRule="auto"/>
              <w:jc w:val="left"/>
              <w:rPr>
                <w:sz w:val="22"/>
                <w:szCs w:val="22"/>
              </w:rPr>
            </w:pPr>
            <w:r>
              <w:rPr>
                <w:sz w:val="22"/>
                <w:szCs w:val="22"/>
              </w:rPr>
              <w:t xml:space="preserve">Inconvénients </w:t>
            </w:r>
          </w:p>
        </w:tc>
        <w:tc>
          <w:tcPr>
            <w:tcW w:w="3286" w:type="dxa"/>
            <w:shd w:val="clear" w:color="auto" w:fill="FBE4D5" w:themeFill="accent2" w:themeFillTint="33"/>
          </w:tcPr>
          <w:p w14:paraId="3AEAE832" w14:textId="77777777" w:rsidR="00B006F9" w:rsidRDefault="00B006F9" w:rsidP="00B006F9">
            <w:pPr>
              <w:pStyle w:val="Paragraphedeliste"/>
              <w:numPr>
                <w:ilvl w:val="0"/>
                <w:numId w:val="3"/>
              </w:numPr>
              <w:spacing w:after="160" w:line="259" w:lineRule="auto"/>
              <w:jc w:val="left"/>
              <w:rPr>
                <w:sz w:val="22"/>
                <w:szCs w:val="22"/>
              </w:rPr>
            </w:pPr>
            <w:r>
              <w:rPr>
                <w:sz w:val="22"/>
                <w:szCs w:val="22"/>
              </w:rPr>
              <w:t>Moins performant</w:t>
            </w:r>
          </w:p>
          <w:p w14:paraId="2B81AC57" w14:textId="77777777" w:rsidR="00B006F9" w:rsidRDefault="00B006F9" w:rsidP="00B006F9">
            <w:pPr>
              <w:pStyle w:val="Paragraphedeliste"/>
              <w:numPr>
                <w:ilvl w:val="0"/>
                <w:numId w:val="3"/>
              </w:numPr>
              <w:spacing w:after="160" w:line="259" w:lineRule="auto"/>
              <w:jc w:val="left"/>
              <w:rPr>
                <w:sz w:val="22"/>
                <w:szCs w:val="22"/>
              </w:rPr>
            </w:pPr>
            <w:r>
              <w:rPr>
                <w:sz w:val="22"/>
                <w:szCs w:val="22"/>
              </w:rPr>
              <w:t>Moins flexible</w:t>
            </w:r>
          </w:p>
          <w:p w14:paraId="021B01E3" w14:textId="77777777" w:rsidR="00B006F9" w:rsidRDefault="00B006F9" w:rsidP="00B006F9">
            <w:pPr>
              <w:pStyle w:val="Paragraphedeliste"/>
              <w:numPr>
                <w:ilvl w:val="0"/>
                <w:numId w:val="3"/>
              </w:numPr>
              <w:spacing w:after="160" w:line="259" w:lineRule="auto"/>
              <w:jc w:val="left"/>
              <w:rPr>
                <w:sz w:val="22"/>
                <w:szCs w:val="22"/>
              </w:rPr>
            </w:pPr>
            <w:r>
              <w:rPr>
                <w:sz w:val="22"/>
                <w:szCs w:val="22"/>
              </w:rPr>
              <w:t>Moins stable</w:t>
            </w:r>
          </w:p>
          <w:p w14:paraId="23F4F924" w14:textId="0CC9C57F" w:rsidR="00B006F9" w:rsidRPr="00B006F9" w:rsidRDefault="00B006F9" w:rsidP="00B006F9">
            <w:pPr>
              <w:pStyle w:val="Paragraphedeliste"/>
              <w:numPr>
                <w:ilvl w:val="0"/>
                <w:numId w:val="3"/>
              </w:numPr>
              <w:spacing w:after="160" w:line="259" w:lineRule="auto"/>
              <w:jc w:val="left"/>
              <w:rPr>
                <w:sz w:val="22"/>
                <w:szCs w:val="22"/>
              </w:rPr>
            </w:pPr>
            <w:r>
              <w:rPr>
                <w:sz w:val="22"/>
                <w:szCs w:val="22"/>
              </w:rPr>
              <w:t>Migration plus complexe</w:t>
            </w:r>
          </w:p>
        </w:tc>
        <w:tc>
          <w:tcPr>
            <w:tcW w:w="3544" w:type="dxa"/>
            <w:shd w:val="clear" w:color="auto" w:fill="FBE4D5" w:themeFill="accent2" w:themeFillTint="33"/>
          </w:tcPr>
          <w:p w14:paraId="260DBBA7" w14:textId="3F37CC25" w:rsidR="00B006F9" w:rsidRDefault="00B006F9" w:rsidP="00B006F9">
            <w:pPr>
              <w:pStyle w:val="Paragraphedeliste"/>
              <w:numPr>
                <w:ilvl w:val="0"/>
                <w:numId w:val="3"/>
              </w:numPr>
              <w:spacing w:after="160" w:line="259" w:lineRule="auto"/>
              <w:jc w:val="left"/>
              <w:rPr>
                <w:sz w:val="22"/>
                <w:szCs w:val="22"/>
              </w:rPr>
            </w:pPr>
            <w:r>
              <w:rPr>
                <w:sz w:val="22"/>
                <w:szCs w:val="22"/>
              </w:rPr>
              <w:t>Plus de temps de développement</w:t>
            </w:r>
          </w:p>
          <w:p w14:paraId="533DC855" w14:textId="46974906" w:rsidR="00B006F9" w:rsidRDefault="00B006F9" w:rsidP="00B006F9">
            <w:pPr>
              <w:pStyle w:val="Paragraphedeliste"/>
              <w:numPr>
                <w:ilvl w:val="0"/>
                <w:numId w:val="3"/>
              </w:numPr>
              <w:spacing w:after="160" w:line="259" w:lineRule="auto"/>
              <w:jc w:val="left"/>
              <w:rPr>
                <w:sz w:val="22"/>
                <w:szCs w:val="22"/>
              </w:rPr>
            </w:pPr>
            <w:r>
              <w:rPr>
                <w:sz w:val="22"/>
                <w:szCs w:val="22"/>
              </w:rPr>
              <w:t xml:space="preserve">Compliqué </w:t>
            </w:r>
            <w:proofErr w:type="gramStart"/>
            <w:r>
              <w:rPr>
                <w:sz w:val="22"/>
                <w:szCs w:val="22"/>
              </w:rPr>
              <w:t>a</w:t>
            </w:r>
            <w:proofErr w:type="gramEnd"/>
            <w:r>
              <w:rPr>
                <w:sz w:val="22"/>
                <w:szCs w:val="22"/>
              </w:rPr>
              <w:t xml:space="preserve"> développer </w:t>
            </w:r>
          </w:p>
          <w:p w14:paraId="4DD86547" w14:textId="77777777" w:rsidR="00B006F9" w:rsidRDefault="00B006F9" w:rsidP="00B006F9">
            <w:pPr>
              <w:pStyle w:val="Paragraphedeliste"/>
              <w:numPr>
                <w:ilvl w:val="0"/>
                <w:numId w:val="3"/>
              </w:numPr>
              <w:spacing w:after="160" w:line="259" w:lineRule="auto"/>
              <w:jc w:val="left"/>
              <w:rPr>
                <w:sz w:val="22"/>
                <w:szCs w:val="22"/>
              </w:rPr>
            </w:pPr>
            <w:r>
              <w:rPr>
                <w:sz w:val="22"/>
                <w:szCs w:val="22"/>
              </w:rPr>
              <w:t>Absence de panneau d’administration donc à ajouter</w:t>
            </w:r>
          </w:p>
          <w:p w14:paraId="52C7B853" w14:textId="77777777" w:rsidR="00B006F9" w:rsidRDefault="00B006F9" w:rsidP="00B006F9">
            <w:pPr>
              <w:pStyle w:val="Paragraphedeliste"/>
              <w:numPr>
                <w:ilvl w:val="0"/>
                <w:numId w:val="3"/>
              </w:numPr>
              <w:spacing w:after="160" w:line="259" w:lineRule="auto"/>
              <w:jc w:val="left"/>
              <w:rPr>
                <w:sz w:val="22"/>
                <w:szCs w:val="22"/>
              </w:rPr>
            </w:pPr>
            <w:r>
              <w:rPr>
                <w:sz w:val="22"/>
                <w:szCs w:val="22"/>
              </w:rPr>
              <w:t>Plus cher</w:t>
            </w:r>
          </w:p>
          <w:p w14:paraId="0806A336" w14:textId="069FEAA1" w:rsidR="00B006F9" w:rsidRPr="00B006F9" w:rsidRDefault="00B006F9" w:rsidP="00B006F9">
            <w:pPr>
              <w:pStyle w:val="Paragraphedeliste"/>
              <w:numPr>
                <w:ilvl w:val="0"/>
                <w:numId w:val="3"/>
              </w:numPr>
              <w:spacing w:after="160" w:line="259" w:lineRule="auto"/>
              <w:jc w:val="left"/>
              <w:rPr>
                <w:sz w:val="22"/>
                <w:szCs w:val="22"/>
              </w:rPr>
            </w:pPr>
            <w:r>
              <w:rPr>
                <w:sz w:val="22"/>
                <w:szCs w:val="22"/>
              </w:rPr>
              <w:t xml:space="preserve">Plus difficile à apprendre </w:t>
            </w:r>
          </w:p>
        </w:tc>
      </w:tr>
    </w:tbl>
    <w:p w14:paraId="7FAA3DDD" w14:textId="77777777" w:rsidR="00B006F9" w:rsidRDefault="00B006F9" w:rsidP="00F524DC">
      <w:pPr>
        <w:spacing w:after="160" w:line="259" w:lineRule="auto"/>
        <w:jc w:val="left"/>
        <w:rPr>
          <w:sz w:val="22"/>
          <w:szCs w:val="22"/>
        </w:rPr>
      </w:pPr>
    </w:p>
    <w:p w14:paraId="337ABC5B" w14:textId="326AB80F" w:rsidR="00345084" w:rsidRDefault="00345084" w:rsidP="00345084">
      <w:pPr>
        <w:spacing w:after="160" w:line="259" w:lineRule="auto"/>
        <w:rPr>
          <w:rFonts w:ascii="Arial" w:eastAsia="Times New Roman" w:hAnsi="Arial" w:cs="Arial"/>
          <w:b/>
          <w:bCs/>
          <w:color w:val="FF0000"/>
          <w:sz w:val="36"/>
          <w:szCs w:val="36"/>
          <w:u w:val="single"/>
        </w:rPr>
      </w:pPr>
      <w:r w:rsidRPr="00C80013">
        <w:rPr>
          <w:rFonts w:ascii="Arial" w:eastAsia="Times New Roman" w:hAnsi="Arial" w:cs="Arial"/>
          <w:b/>
          <w:bCs/>
          <w:color w:val="FF0000"/>
          <w:sz w:val="36"/>
          <w:szCs w:val="36"/>
          <w:u w:val="single"/>
        </w:rPr>
        <w:t>I</w:t>
      </w:r>
      <w:r w:rsidR="00DF628C">
        <w:rPr>
          <w:rFonts w:ascii="Arial" w:eastAsia="Times New Roman" w:hAnsi="Arial" w:cs="Arial"/>
          <w:b/>
          <w:bCs/>
          <w:color w:val="FF0000"/>
          <w:sz w:val="36"/>
          <w:szCs w:val="36"/>
          <w:u w:val="single"/>
        </w:rPr>
        <w:t>I</w:t>
      </w:r>
      <w:r w:rsidR="00A27952">
        <w:rPr>
          <w:rFonts w:ascii="Arial" w:eastAsia="Times New Roman" w:hAnsi="Arial" w:cs="Arial"/>
          <w:b/>
          <w:bCs/>
          <w:color w:val="FF0000"/>
          <w:sz w:val="36"/>
          <w:szCs w:val="36"/>
          <w:u w:val="single"/>
        </w:rPr>
        <w:t>I</w:t>
      </w:r>
      <w:r w:rsidRPr="00C80013">
        <w:rPr>
          <w:rFonts w:ascii="Arial" w:eastAsia="Times New Roman" w:hAnsi="Arial" w:cs="Arial"/>
          <w:b/>
          <w:bCs/>
          <w:color w:val="FF0000"/>
          <w:sz w:val="36"/>
          <w:szCs w:val="36"/>
          <w:u w:val="single"/>
        </w:rPr>
        <w:t>.</w:t>
      </w:r>
      <w:r w:rsidR="00A27952">
        <w:rPr>
          <w:rFonts w:ascii="Arial" w:eastAsia="Times New Roman" w:hAnsi="Arial" w:cs="Arial"/>
          <w:b/>
          <w:bCs/>
          <w:color w:val="FF0000"/>
          <w:sz w:val="36"/>
          <w:szCs w:val="36"/>
          <w:u w:val="single"/>
        </w:rPr>
        <w:t>2</w:t>
      </w:r>
      <w:r>
        <w:rPr>
          <w:rFonts w:ascii="Arial" w:eastAsia="Times New Roman" w:hAnsi="Arial" w:cs="Arial"/>
          <w:b/>
          <w:bCs/>
          <w:color w:val="FF0000"/>
          <w:sz w:val="36"/>
          <w:szCs w:val="36"/>
          <w:u w:val="single"/>
        </w:rPr>
        <w:t>.</w:t>
      </w:r>
      <w:r w:rsidR="00A27952">
        <w:rPr>
          <w:rFonts w:ascii="Arial" w:eastAsia="Times New Roman" w:hAnsi="Arial" w:cs="Arial"/>
          <w:b/>
          <w:bCs/>
          <w:color w:val="FF0000"/>
          <w:sz w:val="36"/>
          <w:szCs w:val="36"/>
          <w:u w:val="single"/>
        </w:rPr>
        <w:t>1</w:t>
      </w:r>
      <w:r>
        <w:rPr>
          <w:rFonts w:ascii="Arial" w:eastAsia="Times New Roman" w:hAnsi="Arial" w:cs="Arial"/>
          <w:b/>
          <w:bCs/>
          <w:color w:val="FF0000"/>
          <w:sz w:val="36"/>
          <w:szCs w:val="36"/>
          <w:u w:val="single"/>
        </w:rPr>
        <w:t xml:space="preserve"> Choix technique retenue</w:t>
      </w:r>
    </w:p>
    <w:tbl>
      <w:tblPr>
        <w:tblW w:w="0" w:type="auto"/>
        <w:tblCellMar>
          <w:top w:w="15" w:type="dxa"/>
          <w:left w:w="15" w:type="dxa"/>
          <w:bottom w:w="15" w:type="dxa"/>
          <w:right w:w="15" w:type="dxa"/>
        </w:tblCellMar>
        <w:tblLook w:val="04A0" w:firstRow="1" w:lastRow="0" w:firstColumn="1" w:lastColumn="0" w:noHBand="0" w:noVBand="1"/>
      </w:tblPr>
      <w:tblGrid>
        <w:gridCol w:w="1571"/>
        <w:gridCol w:w="1362"/>
        <w:gridCol w:w="1423"/>
        <w:gridCol w:w="1362"/>
        <w:gridCol w:w="1982"/>
        <w:gridCol w:w="1362"/>
      </w:tblGrid>
      <w:tr w:rsidR="00827909" w:rsidRPr="00345084" w14:paraId="6FA003DA" w14:textId="77777777" w:rsidTr="00827909">
        <w:trPr>
          <w:trHeight w:val="770"/>
        </w:trPr>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408843A8" w14:textId="77777777" w:rsidR="00345084" w:rsidRPr="00345084" w:rsidRDefault="00345084" w:rsidP="00345084">
            <w:pPr>
              <w:jc w:val="center"/>
              <w:rPr>
                <w:rFonts w:ascii="Times New Roman" w:eastAsia="Times New Roman" w:hAnsi="Times New Roman" w:cs="Times New Roman"/>
              </w:rPr>
            </w:pPr>
            <w:r w:rsidRPr="00345084">
              <w:rPr>
                <w:rFonts w:ascii="Arial" w:eastAsia="Times New Roman" w:hAnsi="Arial" w:cs="Arial"/>
                <w:b/>
                <w:bCs/>
                <w:color w:val="000000"/>
                <w:sz w:val="22"/>
                <w:szCs w:val="22"/>
              </w:rPr>
              <w:t>CMS</w:t>
            </w:r>
          </w:p>
        </w:tc>
        <w:tc>
          <w:tcPr>
            <w:tcW w:w="0" w:type="auto"/>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100" w:type="dxa"/>
              <w:left w:w="100" w:type="dxa"/>
              <w:bottom w:w="100" w:type="dxa"/>
              <w:right w:w="100" w:type="dxa"/>
            </w:tcMar>
            <w:hideMark/>
          </w:tcPr>
          <w:p w14:paraId="46984FEF" w14:textId="77777777" w:rsidR="00345084" w:rsidRPr="00345084" w:rsidRDefault="00345084" w:rsidP="00345084">
            <w:pPr>
              <w:jc w:val="center"/>
              <w:rPr>
                <w:rFonts w:ascii="Times New Roman" w:eastAsia="Times New Roman" w:hAnsi="Times New Roman" w:cs="Times New Roman"/>
              </w:rPr>
            </w:pPr>
            <w:r w:rsidRPr="00345084">
              <w:rPr>
                <w:rFonts w:ascii="Arial" w:eastAsia="Times New Roman" w:hAnsi="Arial" w:cs="Arial"/>
                <w:b/>
                <w:bCs/>
                <w:color w:val="000000"/>
                <w:sz w:val="22"/>
                <w:szCs w:val="22"/>
              </w:rPr>
              <w:t>Part de marché</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5C3F5DBD" w14:textId="77777777" w:rsidR="00345084" w:rsidRPr="00345084" w:rsidRDefault="00345084" w:rsidP="00345084">
            <w:pPr>
              <w:jc w:val="center"/>
              <w:rPr>
                <w:rFonts w:ascii="Times New Roman" w:eastAsia="Times New Roman" w:hAnsi="Times New Roman" w:cs="Times New Roman"/>
              </w:rPr>
            </w:pPr>
            <w:r w:rsidRPr="00345084">
              <w:rPr>
                <w:rFonts w:ascii="Arial" w:eastAsia="Times New Roman" w:hAnsi="Arial" w:cs="Arial"/>
                <w:b/>
                <w:bCs/>
                <w:color w:val="000000"/>
                <w:sz w:val="22"/>
                <w:szCs w:val="22"/>
              </w:rPr>
              <w:t>CMS</w:t>
            </w:r>
          </w:p>
        </w:tc>
        <w:tc>
          <w:tcPr>
            <w:tcW w:w="0" w:type="auto"/>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100" w:type="dxa"/>
              <w:left w:w="100" w:type="dxa"/>
              <w:bottom w:w="100" w:type="dxa"/>
              <w:right w:w="100" w:type="dxa"/>
            </w:tcMar>
            <w:hideMark/>
          </w:tcPr>
          <w:p w14:paraId="05FBF44E" w14:textId="77777777" w:rsidR="00345084" w:rsidRPr="00345084" w:rsidRDefault="00345084" w:rsidP="00345084">
            <w:pPr>
              <w:jc w:val="center"/>
              <w:rPr>
                <w:rFonts w:ascii="Times New Roman" w:eastAsia="Times New Roman" w:hAnsi="Times New Roman" w:cs="Times New Roman"/>
              </w:rPr>
            </w:pPr>
            <w:r w:rsidRPr="00345084">
              <w:rPr>
                <w:rFonts w:ascii="Arial" w:eastAsia="Times New Roman" w:hAnsi="Arial" w:cs="Arial"/>
                <w:b/>
                <w:bCs/>
                <w:color w:val="000000"/>
                <w:sz w:val="22"/>
                <w:szCs w:val="22"/>
              </w:rPr>
              <w:t>Part de marché</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2DD8033E" w14:textId="77777777" w:rsidR="00345084" w:rsidRPr="00345084" w:rsidRDefault="00345084" w:rsidP="00345084">
            <w:pPr>
              <w:jc w:val="center"/>
              <w:rPr>
                <w:rFonts w:ascii="Times New Roman" w:eastAsia="Times New Roman" w:hAnsi="Times New Roman" w:cs="Times New Roman"/>
              </w:rPr>
            </w:pPr>
            <w:r w:rsidRPr="00345084">
              <w:rPr>
                <w:rFonts w:ascii="Arial" w:eastAsia="Times New Roman" w:hAnsi="Arial" w:cs="Arial"/>
                <w:b/>
                <w:bCs/>
                <w:color w:val="000000"/>
                <w:sz w:val="22"/>
                <w:szCs w:val="22"/>
              </w:rPr>
              <w:t>CMS</w:t>
            </w:r>
          </w:p>
        </w:tc>
        <w:tc>
          <w:tcPr>
            <w:tcW w:w="0" w:type="auto"/>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100" w:type="dxa"/>
              <w:left w:w="100" w:type="dxa"/>
              <w:bottom w:w="100" w:type="dxa"/>
              <w:right w:w="100" w:type="dxa"/>
            </w:tcMar>
            <w:hideMark/>
          </w:tcPr>
          <w:p w14:paraId="5301301F" w14:textId="77777777" w:rsidR="00345084" w:rsidRPr="00345084" w:rsidRDefault="00345084" w:rsidP="00345084">
            <w:pPr>
              <w:jc w:val="center"/>
              <w:rPr>
                <w:rFonts w:ascii="Times New Roman" w:eastAsia="Times New Roman" w:hAnsi="Times New Roman" w:cs="Times New Roman"/>
              </w:rPr>
            </w:pPr>
            <w:r w:rsidRPr="00345084">
              <w:rPr>
                <w:rFonts w:ascii="Arial" w:eastAsia="Times New Roman" w:hAnsi="Arial" w:cs="Arial"/>
                <w:b/>
                <w:bCs/>
                <w:color w:val="000000"/>
                <w:sz w:val="22"/>
                <w:szCs w:val="22"/>
              </w:rPr>
              <w:t>Part de marché</w:t>
            </w:r>
          </w:p>
        </w:tc>
      </w:tr>
      <w:tr w:rsidR="00827909" w:rsidRPr="00345084" w14:paraId="14342F26" w14:textId="77777777" w:rsidTr="00827909">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68C0C64B"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WordPress</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46840E14"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61,6 %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531CDF25" w14:textId="77777777" w:rsidR="00345084" w:rsidRPr="00345084" w:rsidRDefault="00345084" w:rsidP="00345084">
            <w:pPr>
              <w:jc w:val="left"/>
              <w:rPr>
                <w:rFonts w:ascii="Times New Roman" w:eastAsia="Times New Roman" w:hAnsi="Times New Roman" w:cs="Times New Roman"/>
              </w:rPr>
            </w:pPr>
            <w:proofErr w:type="spellStart"/>
            <w:r w:rsidRPr="00345084">
              <w:rPr>
                <w:rFonts w:ascii="Arial" w:eastAsia="Times New Roman" w:hAnsi="Arial" w:cs="Arial"/>
                <w:b/>
                <w:bCs/>
                <w:color w:val="000000"/>
                <w:sz w:val="22"/>
                <w:szCs w:val="22"/>
              </w:rPr>
              <w:t>Wix</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15A96C08"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2,2 %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1FA21D5D"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TYPO3</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294D43F1"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1,0 %</w:t>
            </w:r>
          </w:p>
        </w:tc>
      </w:tr>
      <w:tr w:rsidR="00827909" w:rsidRPr="00345084" w14:paraId="17E2CAAD" w14:textId="77777777" w:rsidTr="00827909">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310179EE" w14:textId="77777777" w:rsidR="00345084" w:rsidRPr="00345084" w:rsidRDefault="00345084" w:rsidP="00345084">
            <w:pPr>
              <w:jc w:val="left"/>
              <w:rPr>
                <w:rFonts w:ascii="Times New Roman" w:eastAsia="Times New Roman" w:hAnsi="Times New Roman" w:cs="Times New Roman"/>
              </w:rPr>
            </w:pPr>
            <w:proofErr w:type="gramStart"/>
            <w:r w:rsidRPr="00345084">
              <w:rPr>
                <w:rFonts w:ascii="Arial" w:eastAsia="Times New Roman" w:hAnsi="Arial" w:cs="Arial"/>
                <w:b/>
                <w:bCs/>
                <w:color w:val="000000"/>
                <w:sz w:val="22"/>
                <w:szCs w:val="22"/>
              </w:rPr>
              <w:t>Joomla!</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20AF70FC"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4,8 %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058E3F01"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Magento</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3D13B978"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1,5 %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38BEFB99" w14:textId="77777777" w:rsidR="00345084" w:rsidRPr="00345084" w:rsidRDefault="00345084" w:rsidP="00345084">
            <w:pPr>
              <w:jc w:val="left"/>
              <w:rPr>
                <w:rFonts w:ascii="Times New Roman" w:eastAsia="Times New Roman" w:hAnsi="Times New Roman" w:cs="Times New Roman"/>
              </w:rPr>
            </w:pPr>
            <w:proofErr w:type="spellStart"/>
            <w:r w:rsidRPr="00345084">
              <w:rPr>
                <w:rFonts w:ascii="Arial" w:eastAsia="Times New Roman" w:hAnsi="Arial" w:cs="Arial"/>
                <w:b/>
                <w:bCs/>
                <w:color w:val="000000"/>
                <w:sz w:val="22"/>
                <w:szCs w:val="22"/>
              </w:rPr>
              <w:t>OpenCart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11C6EF9B"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0,8 %</w:t>
            </w:r>
          </w:p>
        </w:tc>
      </w:tr>
      <w:tr w:rsidR="00827909" w:rsidRPr="00345084" w14:paraId="193E061E" w14:textId="77777777" w:rsidTr="00827909">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72861F9E" w14:textId="77777777" w:rsidR="00345084" w:rsidRPr="00345084" w:rsidRDefault="00345084" w:rsidP="00345084">
            <w:pPr>
              <w:jc w:val="left"/>
              <w:rPr>
                <w:rFonts w:ascii="Times New Roman" w:eastAsia="Times New Roman" w:hAnsi="Times New Roman" w:cs="Times New Roman"/>
              </w:rPr>
            </w:pPr>
            <w:proofErr w:type="spellStart"/>
            <w:r w:rsidRPr="00345084">
              <w:rPr>
                <w:rFonts w:ascii="Arial" w:eastAsia="Times New Roman" w:hAnsi="Arial" w:cs="Arial"/>
                <w:b/>
                <w:bCs/>
                <w:color w:val="000000"/>
                <w:sz w:val="22"/>
                <w:szCs w:val="22"/>
              </w:rPr>
              <w:t>Shopify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1E77E943"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3,1 %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793C625D"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Blogger</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1C967E60"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1,4 %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547AF4A0" w14:textId="77777777" w:rsidR="00345084" w:rsidRPr="00345084" w:rsidRDefault="00345084" w:rsidP="00345084">
            <w:pPr>
              <w:jc w:val="left"/>
              <w:rPr>
                <w:rFonts w:ascii="Times New Roman" w:eastAsia="Times New Roman" w:hAnsi="Times New Roman" w:cs="Times New Roman"/>
              </w:rPr>
            </w:pPr>
            <w:proofErr w:type="spellStart"/>
            <w:r w:rsidRPr="00345084">
              <w:rPr>
                <w:rFonts w:ascii="Arial" w:eastAsia="Times New Roman" w:hAnsi="Arial" w:cs="Arial"/>
                <w:b/>
                <w:bCs/>
                <w:color w:val="000000"/>
                <w:sz w:val="22"/>
                <w:szCs w:val="22"/>
              </w:rPr>
              <w:t>Weebly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0C079078"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0,7 %</w:t>
            </w:r>
          </w:p>
        </w:tc>
      </w:tr>
      <w:tr w:rsidR="00827909" w:rsidRPr="00345084" w14:paraId="0F1EFE07" w14:textId="77777777" w:rsidTr="00827909">
        <w:trPr>
          <w:trHeight w:val="770"/>
        </w:trPr>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7B7D5B0D"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Drupal</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131AFDBB"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3,0 %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0D84BA17" w14:textId="77777777" w:rsidR="00345084" w:rsidRPr="00345084" w:rsidRDefault="00345084" w:rsidP="00345084">
            <w:pPr>
              <w:jc w:val="left"/>
              <w:rPr>
                <w:rFonts w:ascii="Times New Roman" w:eastAsia="Times New Roman" w:hAnsi="Times New Roman" w:cs="Times New Roman"/>
              </w:rPr>
            </w:pPr>
            <w:proofErr w:type="spellStart"/>
            <w:r w:rsidRPr="00345084">
              <w:rPr>
                <w:rFonts w:ascii="Arial" w:eastAsia="Times New Roman" w:hAnsi="Arial" w:cs="Arial"/>
                <w:b/>
                <w:bCs/>
                <w:color w:val="000000"/>
                <w:sz w:val="22"/>
                <w:szCs w:val="22"/>
              </w:rPr>
              <w:t>Bitrix</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37E3BEF3"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1,3 %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37214BC4"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Adobe Dreamweaver</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13646FBA"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0,6 %</w:t>
            </w:r>
          </w:p>
        </w:tc>
      </w:tr>
      <w:tr w:rsidR="00827909" w:rsidRPr="00345084" w14:paraId="660EE7DB" w14:textId="77777777" w:rsidTr="00827909">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330402A6" w14:textId="77777777" w:rsidR="00345084" w:rsidRPr="00345084" w:rsidRDefault="00345084" w:rsidP="00345084">
            <w:pPr>
              <w:jc w:val="left"/>
              <w:rPr>
                <w:rFonts w:ascii="Times New Roman" w:eastAsia="Times New Roman" w:hAnsi="Times New Roman" w:cs="Times New Roman"/>
              </w:rPr>
            </w:pPr>
            <w:proofErr w:type="spellStart"/>
            <w:r w:rsidRPr="00345084">
              <w:rPr>
                <w:rFonts w:ascii="Arial" w:eastAsia="Times New Roman" w:hAnsi="Arial" w:cs="Arial"/>
                <w:b/>
                <w:bCs/>
                <w:color w:val="000000"/>
                <w:sz w:val="22"/>
                <w:szCs w:val="22"/>
              </w:rPr>
              <w:t>Squarespace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3BE6654F"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2,8 %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10C95AB9"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PrestaShop</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17AA2893"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1,2 %</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00" w:type="dxa"/>
              <w:left w:w="100" w:type="dxa"/>
              <w:bottom w:w="100" w:type="dxa"/>
              <w:right w:w="100" w:type="dxa"/>
            </w:tcMar>
            <w:hideMark/>
          </w:tcPr>
          <w:p w14:paraId="75E3602C"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b/>
                <w:bCs/>
                <w:color w:val="000000"/>
                <w:sz w:val="22"/>
                <w:szCs w:val="22"/>
              </w:rPr>
              <w:t>FrontPage</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100" w:type="dxa"/>
              <w:left w:w="100" w:type="dxa"/>
              <w:bottom w:w="100" w:type="dxa"/>
              <w:right w:w="100" w:type="dxa"/>
            </w:tcMar>
            <w:hideMark/>
          </w:tcPr>
          <w:p w14:paraId="2EED70D8" w14:textId="77777777" w:rsidR="00345084" w:rsidRPr="00345084" w:rsidRDefault="00345084" w:rsidP="00345084">
            <w:pPr>
              <w:jc w:val="left"/>
              <w:rPr>
                <w:rFonts w:ascii="Times New Roman" w:eastAsia="Times New Roman" w:hAnsi="Times New Roman" w:cs="Times New Roman"/>
              </w:rPr>
            </w:pPr>
            <w:r w:rsidRPr="00345084">
              <w:rPr>
                <w:rFonts w:ascii="Arial" w:eastAsia="Times New Roman" w:hAnsi="Arial" w:cs="Arial"/>
                <w:color w:val="000000"/>
                <w:sz w:val="22"/>
                <w:szCs w:val="22"/>
              </w:rPr>
              <w:t>0,4 %</w:t>
            </w:r>
          </w:p>
        </w:tc>
      </w:tr>
    </w:tbl>
    <w:p w14:paraId="1CFE8083" w14:textId="77777777" w:rsidR="00345084" w:rsidRPr="007A3BC9" w:rsidRDefault="00345084" w:rsidP="00345084">
      <w:pPr>
        <w:spacing w:after="160" w:line="259" w:lineRule="auto"/>
        <w:rPr>
          <w:rFonts w:ascii="Arial" w:eastAsia="Times New Roman" w:hAnsi="Arial" w:cs="Arial"/>
          <w:b/>
          <w:bCs/>
          <w:color w:val="FF0000"/>
          <w:sz w:val="36"/>
          <w:szCs w:val="36"/>
          <w:u w:val="single"/>
        </w:rPr>
      </w:pPr>
    </w:p>
    <w:p w14:paraId="3BCD4AA2" w14:textId="0CCF4C46" w:rsidR="00181D12" w:rsidRDefault="00181D12" w:rsidP="00F524DC">
      <w:pPr>
        <w:spacing w:after="160" w:line="259" w:lineRule="auto"/>
        <w:jc w:val="left"/>
        <w:rPr>
          <w:sz w:val="22"/>
          <w:szCs w:val="22"/>
        </w:rPr>
      </w:pPr>
      <w:r>
        <w:rPr>
          <w:sz w:val="22"/>
          <w:szCs w:val="22"/>
        </w:rPr>
        <w:t xml:space="preserve">La solution de développement sera via un CSM, cette solution représente 45.4% des sites créé d’après </w:t>
      </w:r>
      <w:hyperlink r:id="rId19" w:history="1">
        <w:r w:rsidRPr="00181D12">
          <w:rPr>
            <w:rStyle w:val="Lienhypertexte"/>
            <w:sz w:val="22"/>
            <w:szCs w:val="22"/>
          </w:rPr>
          <w:t>OVH</w:t>
        </w:r>
      </w:hyperlink>
    </w:p>
    <w:p w14:paraId="6A5B6C74" w14:textId="7A031FC3" w:rsidR="00181D12" w:rsidRDefault="00345084" w:rsidP="00F524DC">
      <w:pPr>
        <w:spacing w:after="160" w:line="259" w:lineRule="auto"/>
        <w:jc w:val="left"/>
        <w:rPr>
          <w:sz w:val="22"/>
          <w:szCs w:val="22"/>
        </w:rPr>
      </w:pPr>
      <w:r>
        <w:rPr>
          <w:sz w:val="22"/>
          <w:szCs w:val="22"/>
        </w:rPr>
        <w:t>La solution retenue sera le</w:t>
      </w:r>
      <w:r w:rsidR="00181D12">
        <w:rPr>
          <w:sz w:val="22"/>
          <w:szCs w:val="22"/>
        </w:rPr>
        <w:t xml:space="preserve"> CMS WordPress qui fait partie des « meilleurs » CMS, très utilis</w:t>
      </w:r>
      <w:r>
        <w:rPr>
          <w:sz w:val="22"/>
          <w:szCs w:val="22"/>
        </w:rPr>
        <w:t>é</w:t>
      </w:r>
      <w:r w:rsidR="00181D12">
        <w:rPr>
          <w:sz w:val="22"/>
          <w:szCs w:val="22"/>
        </w:rPr>
        <w:t xml:space="preserve"> pour les blogs</w:t>
      </w:r>
      <w:r>
        <w:rPr>
          <w:sz w:val="22"/>
          <w:szCs w:val="22"/>
        </w:rPr>
        <w:t xml:space="preserve"> à moindre coût</w:t>
      </w:r>
      <w:r w:rsidR="00827909">
        <w:rPr>
          <w:sz w:val="22"/>
          <w:szCs w:val="22"/>
        </w:rPr>
        <w:t xml:space="preserve"> et une utilisation « mobile-</w:t>
      </w:r>
      <w:proofErr w:type="spellStart"/>
      <w:r w:rsidR="00827909">
        <w:rPr>
          <w:sz w:val="22"/>
          <w:szCs w:val="22"/>
        </w:rPr>
        <w:t>friendly</w:t>
      </w:r>
      <w:proofErr w:type="spellEnd"/>
      <w:r w:rsidR="00827909">
        <w:rPr>
          <w:sz w:val="22"/>
          <w:szCs w:val="22"/>
        </w:rPr>
        <w:t> »</w:t>
      </w:r>
      <w:r w:rsidR="00181D12">
        <w:rPr>
          <w:sz w:val="22"/>
          <w:szCs w:val="22"/>
        </w:rPr>
        <w:t>, c’est ce que nous recherchons pour notre projet.</w:t>
      </w:r>
    </w:p>
    <w:p w14:paraId="5B5F500B" w14:textId="4BE952A1" w:rsidR="00345084" w:rsidRDefault="00345084" w:rsidP="00F524DC">
      <w:pPr>
        <w:spacing w:after="160" w:line="259" w:lineRule="auto"/>
        <w:jc w:val="left"/>
        <w:rPr>
          <w:sz w:val="22"/>
          <w:szCs w:val="22"/>
        </w:rPr>
      </w:pPr>
      <w:r>
        <w:rPr>
          <w:sz w:val="22"/>
          <w:szCs w:val="22"/>
        </w:rPr>
        <w:t>Nous utiliserons une base de données MySQL.</w:t>
      </w:r>
    </w:p>
    <w:p w14:paraId="5113C4C7" w14:textId="7E70DB68" w:rsidR="00014DEE" w:rsidRDefault="00014DEE" w:rsidP="00F524DC">
      <w:pPr>
        <w:spacing w:after="160" w:line="259" w:lineRule="auto"/>
        <w:jc w:val="left"/>
        <w:rPr>
          <w:sz w:val="22"/>
          <w:szCs w:val="22"/>
        </w:rPr>
      </w:pPr>
    </w:p>
    <w:p w14:paraId="4A9E322C" w14:textId="77777777" w:rsidR="00014DEE" w:rsidRDefault="00014DEE" w:rsidP="00F524DC">
      <w:pPr>
        <w:spacing w:after="160" w:line="259" w:lineRule="auto"/>
        <w:jc w:val="left"/>
        <w:rPr>
          <w:sz w:val="22"/>
          <w:szCs w:val="22"/>
        </w:rPr>
      </w:pPr>
    </w:p>
    <w:p w14:paraId="640AA9D6" w14:textId="77777777" w:rsidR="00B006F9" w:rsidRPr="007A3BC9" w:rsidRDefault="00B006F9" w:rsidP="00F524DC">
      <w:pPr>
        <w:spacing w:after="160" w:line="259" w:lineRule="auto"/>
        <w:jc w:val="left"/>
        <w:rPr>
          <w:sz w:val="22"/>
          <w:szCs w:val="22"/>
        </w:rPr>
      </w:pPr>
    </w:p>
    <w:p w14:paraId="16F1D673" w14:textId="6FB6E110" w:rsidR="007A3BC9" w:rsidRDefault="007A3BC9" w:rsidP="00F524DC">
      <w:pPr>
        <w:spacing w:after="160" w:line="259" w:lineRule="auto"/>
        <w:jc w:val="left"/>
        <w:rPr>
          <w:sz w:val="22"/>
          <w:szCs w:val="22"/>
        </w:rPr>
      </w:pPr>
    </w:p>
    <w:p w14:paraId="55E51C6C" w14:textId="51802D94" w:rsidR="003D32D8" w:rsidRDefault="003D32D8" w:rsidP="00F524DC">
      <w:pPr>
        <w:spacing w:after="160" w:line="259" w:lineRule="auto"/>
        <w:jc w:val="left"/>
        <w:rPr>
          <w:sz w:val="22"/>
          <w:szCs w:val="22"/>
        </w:rPr>
      </w:pPr>
    </w:p>
    <w:p w14:paraId="3D617882" w14:textId="5F58E2B9" w:rsidR="003D32D8" w:rsidRDefault="003D32D8" w:rsidP="00F524DC">
      <w:pPr>
        <w:spacing w:after="160" w:line="259" w:lineRule="auto"/>
        <w:jc w:val="left"/>
        <w:rPr>
          <w:sz w:val="22"/>
          <w:szCs w:val="22"/>
        </w:rPr>
      </w:pPr>
    </w:p>
    <w:p w14:paraId="6FFEC8B1" w14:textId="1C662750" w:rsidR="003D32D8" w:rsidRDefault="003D32D8" w:rsidP="00F524DC">
      <w:pPr>
        <w:spacing w:after="160" w:line="259" w:lineRule="auto"/>
        <w:jc w:val="left"/>
        <w:rPr>
          <w:sz w:val="22"/>
          <w:szCs w:val="22"/>
        </w:rPr>
      </w:pPr>
    </w:p>
    <w:p w14:paraId="15FEE907" w14:textId="6F3E7786" w:rsidR="003D32D8" w:rsidRDefault="003D32D8" w:rsidP="00F524DC">
      <w:pPr>
        <w:spacing w:after="160" w:line="259" w:lineRule="auto"/>
        <w:jc w:val="left"/>
        <w:rPr>
          <w:sz w:val="22"/>
          <w:szCs w:val="22"/>
        </w:rPr>
      </w:pPr>
    </w:p>
    <w:p w14:paraId="4A7C428B" w14:textId="1C11B9DF" w:rsidR="003D32D8" w:rsidRDefault="003D32D8" w:rsidP="00F524DC">
      <w:pPr>
        <w:spacing w:after="160" w:line="259" w:lineRule="auto"/>
        <w:jc w:val="left"/>
        <w:rPr>
          <w:sz w:val="22"/>
          <w:szCs w:val="22"/>
        </w:rPr>
      </w:pPr>
    </w:p>
    <w:p w14:paraId="6F145EA6" w14:textId="7B8000CF" w:rsidR="003D32D8" w:rsidRDefault="003D32D8" w:rsidP="00F524DC">
      <w:pPr>
        <w:spacing w:after="160" w:line="259" w:lineRule="auto"/>
        <w:jc w:val="left"/>
        <w:rPr>
          <w:sz w:val="22"/>
          <w:szCs w:val="22"/>
        </w:rPr>
      </w:pPr>
    </w:p>
    <w:p w14:paraId="78AC04CD" w14:textId="7A411332" w:rsidR="003D32D8" w:rsidRDefault="003D32D8" w:rsidP="00F524DC">
      <w:pPr>
        <w:spacing w:after="160" w:line="259" w:lineRule="auto"/>
        <w:jc w:val="left"/>
        <w:rPr>
          <w:sz w:val="22"/>
          <w:szCs w:val="22"/>
        </w:rPr>
      </w:pPr>
    </w:p>
    <w:p w14:paraId="2D8A6691" w14:textId="7FECD87C" w:rsidR="003D32D8" w:rsidRDefault="003D32D8" w:rsidP="00F524DC">
      <w:pPr>
        <w:spacing w:after="160" w:line="259" w:lineRule="auto"/>
        <w:jc w:val="left"/>
        <w:rPr>
          <w:sz w:val="22"/>
          <w:szCs w:val="22"/>
        </w:rPr>
      </w:pPr>
    </w:p>
    <w:p w14:paraId="3C39F858" w14:textId="77777777" w:rsidR="003D32D8" w:rsidRDefault="003D32D8" w:rsidP="00F524DC">
      <w:pPr>
        <w:spacing w:after="160" w:line="259" w:lineRule="auto"/>
        <w:jc w:val="left"/>
        <w:rPr>
          <w:sz w:val="22"/>
          <w:szCs w:val="22"/>
        </w:rPr>
      </w:pPr>
    </w:p>
    <w:p w14:paraId="1FE007CD" w14:textId="77777777" w:rsidR="003D32D8" w:rsidRDefault="003D32D8" w:rsidP="00F524DC">
      <w:pPr>
        <w:spacing w:after="160" w:line="259" w:lineRule="auto"/>
        <w:jc w:val="left"/>
        <w:rPr>
          <w:sz w:val="22"/>
          <w:szCs w:val="22"/>
        </w:rPr>
      </w:pPr>
    </w:p>
    <w:p w14:paraId="20F03589" w14:textId="3BEFA574" w:rsidR="007A3BC9" w:rsidRDefault="00827909" w:rsidP="00F524DC">
      <w:pPr>
        <w:spacing w:after="160" w:line="259" w:lineRule="auto"/>
        <w:jc w:val="left"/>
        <w:rPr>
          <w:rFonts w:ascii="Arial" w:eastAsia="Times New Roman" w:hAnsi="Arial" w:cs="Arial"/>
          <w:b/>
          <w:bCs/>
          <w:color w:val="FF0000"/>
          <w:sz w:val="36"/>
          <w:szCs w:val="36"/>
          <w:u w:val="single"/>
        </w:rPr>
      </w:pPr>
      <w:r w:rsidRPr="00C80013">
        <w:rPr>
          <w:rFonts w:ascii="Arial" w:eastAsia="Times New Roman" w:hAnsi="Arial" w:cs="Arial"/>
          <w:b/>
          <w:bCs/>
          <w:color w:val="FF0000"/>
          <w:sz w:val="36"/>
          <w:szCs w:val="36"/>
          <w:u w:val="single"/>
        </w:rPr>
        <w:t>I</w:t>
      </w:r>
      <w:r w:rsidR="00A27952">
        <w:rPr>
          <w:rFonts w:ascii="Arial" w:eastAsia="Times New Roman" w:hAnsi="Arial" w:cs="Arial"/>
          <w:b/>
          <w:bCs/>
          <w:color w:val="FF0000"/>
          <w:sz w:val="36"/>
          <w:szCs w:val="36"/>
          <w:u w:val="single"/>
        </w:rPr>
        <w:t>I</w:t>
      </w:r>
      <w:r w:rsidR="00DF628C">
        <w:rPr>
          <w:rFonts w:ascii="Arial" w:eastAsia="Times New Roman" w:hAnsi="Arial" w:cs="Arial"/>
          <w:b/>
          <w:bCs/>
          <w:color w:val="FF0000"/>
          <w:sz w:val="36"/>
          <w:szCs w:val="36"/>
          <w:u w:val="single"/>
        </w:rPr>
        <w:t>I</w:t>
      </w:r>
      <w:r w:rsidRPr="00C80013">
        <w:rPr>
          <w:rFonts w:ascii="Arial" w:eastAsia="Times New Roman" w:hAnsi="Arial" w:cs="Arial"/>
          <w:b/>
          <w:bCs/>
          <w:color w:val="FF0000"/>
          <w:sz w:val="36"/>
          <w:szCs w:val="36"/>
          <w:u w:val="single"/>
        </w:rPr>
        <w:t>.</w:t>
      </w:r>
      <w:r>
        <w:rPr>
          <w:rFonts w:ascii="Arial" w:eastAsia="Times New Roman" w:hAnsi="Arial" w:cs="Arial"/>
          <w:b/>
          <w:bCs/>
          <w:color w:val="FF0000"/>
          <w:sz w:val="36"/>
          <w:szCs w:val="36"/>
          <w:u w:val="single"/>
        </w:rPr>
        <w:t>2.</w:t>
      </w:r>
      <w:r w:rsidR="00A27952">
        <w:rPr>
          <w:rFonts w:ascii="Arial" w:eastAsia="Times New Roman" w:hAnsi="Arial" w:cs="Arial"/>
          <w:b/>
          <w:bCs/>
          <w:color w:val="FF0000"/>
          <w:sz w:val="36"/>
          <w:szCs w:val="36"/>
          <w:u w:val="single"/>
        </w:rPr>
        <w:t>2</w:t>
      </w:r>
      <w:r>
        <w:rPr>
          <w:rFonts w:ascii="Arial" w:eastAsia="Times New Roman" w:hAnsi="Arial" w:cs="Arial"/>
          <w:b/>
          <w:bCs/>
          <w:color w:val="FF0000"/>
          <w:sz w:val="36"/>
          <w:szCs w:val="36"/>
          <w:u w:val="single"/>
        </w:rPr>
        <w:t xml:space="preserve"> </w:t>
      </w:r>
      <w:r w:rsidR="00546396">
        <w:rPr>
          <w:rFonts w:ascii="Arial" w:eastAsia="Times New Roman" w:hAnsi="Arial" w:cs="Arial"/>
          <w:b/>
          <w:bCs/>
          <w:color w:val="FF0000"/>
          <w:sz w:val="36"/>
          <w:szCs w:val="36"/>
          <w:u w:val="single"/>
        </w:rPr>
        <w:t>Hébergement</w:t>
      </w:r>
    </w:p>
    <w:p w14:paraId="507791CE" w14:textId="3F2CA74E" w:rsidR="00827909" w:rsidRDefault="00827909" w:rsidP="00827909">
      <w:pPr>
        <w:spacing w:after="160" w:line="259" w:lineRule="auto"/>
        <w:jc w:val="left"/>
        <w:rPr>
          <w:sz w:val="22"/>
          <w:szCs w:val="22"/>
        </w:rPr>
      </w:pPr>
      <w:r>
        <w:rPr>
          <w:sz w:val="22"/>
          <w:szCs w:val="22"/>
        </w:rPr>
        <w:t>Une fois le support de projet choisi nous choisissons un hébergement qui assurera la sécurité du site et des données</w:t>
      </w:r>
    </w:p>
    <w:tbl>
      <w:tblPr>
        <w:tblStyle w:val="Grilledutableau"/>
        <w:tblW w:w="0" w:type="auto"/>
        <w:tblLayout w:type="fixed"/>
        <w:tblLook w:val="04A0" w:firstRow="1" w:lastRow="0" w:firstColumn="1" w:lastColumn="0" w:noHBand="0" w:noVBand="1"/>
      </w:tblPr>
      <w:tblGrid>
        <w:gridCol w:w="2222"/>
        <w:gridCol w:w="2026"/>
        <w:gridCol w:w="2196"/>
        <w:gridCol w:w="2618"/>
      </w:tblGrid>
      <w:tr w:rsidR="003D32D8" w14:paraId="5F9E3343" w14:textId="77777777" w:rsidTr="003D32D8">
        <w:tc>
          <w:tcPr>
            <w:tcW w:w="2222" w:type="dxa"/>
            <w:vAlign w:val="center"/>
          </w:tcPr>
          <w:p w14:paraId="61A207DF" w14:textId="4B286EC1" w:rsidR="003D32D8" w:rsidRDefault="004B0870" w:rsidP="003D32D8">
            <w:pPr>
              <w:spacing w:after="160" w:line="259" w:lineRule="auto"/>
              <w:jc w:val="left"/>
              <w:rPr>
                <w:rFonts w:ascii="Arial" w:eastAsia="Times New Roman" w:hAnsi="Arial" w:cs="Arial"/>
                <w:b/>
                <w:bCs/>
                <w:color w:val="FF0000"/>
                <w:sz w:val="36"/>
                <w:szCs w:val="36"/>
                <w:u w:val="single"/>
              </w:rPr>
            </w:pPr>
            <w:hyperlink r:id="rId20" w:tgtFrame="_blank" w:history="1">
              <w:r w:rsidR="003D32D8">
                <w:rPr>
                  <w:b/>
                  <w:bCs/>
                  <w:color w:val="0000FF"/>
                </w:rPr>
                <w:fldChar w:fldCharType="begin"/>
              </w:r>
              <w:r w:rsidR="003D32D8">
                <w:rPr>
                  <w:b/>
                  <w:bCs/>
                  <w:color w:val="0000FF"/>
                </w:rPr>
                <w:instrText xml:space="preserve"> INCLUDEPICTURE "https://www.lafabriquedunet.fr/wp-content/uploads/2019/07/hostinger-logo-.png" \* MERGEFORMATINET </w:instrText>
              </w:r>
              <w:r w:rsidR="003D32D8">
                <w:rPr>
                  <w:b/>
                  <w:bCs/>
                  <w:color w:val="0000FF"/>
                </w:rPr>
                <w:fldChar w:fldCharType="separate"/>
              </w:r>
              <w:r>
                <w:rPr>
                  <w:b/>
                  <w:bCs/>
                  <w:color w:val="0000FF"/>
                </w:rPr>
                <w:fldChar w:fldCharType="begin"/>
              </w:r>
              <w:r>
                <w:rPr>
                  <w:b/>
                  <w:bCs/>
                  <w:color w:val="0000FF"/>
                </w:rPr>
                <w:instrText xml:space="preserve"> </w:instrText>
              </w:r>
              <w:r>
                <w:rPr>
                  <w:b/>
                  <w:bCs/>
                  <w:color w:val="0000FF"/>
                </w:rPr>
                <w:instrText>INCLUDEPICTURE  "https://www.lafabriquedunet.fr/wp-content/uploads/2019/07/hostinger-logo-.png" \* MERGEFORMATINET</w:instrText>
              </w:r>
              <w:r>
                <w:rPr>
                  <w:b/>
                  <w:bCs/>
                  <w:color w:val="0000FF"/>
                </w:rPr>
                <w:instrText xml:space="preserve"> </w:instrText>
              </w:r>
              <w:r>
                <w:rPr>
                  <w:b/>
                  <w:bCs/>
                  <w:color w:val="0000FF"/>
                </w:rPr>
                <w:fldChar w:fldCharType="separate"/>
              </w:r>
              <w:r w:rsidR="00546396">
                <w:rPr>
                  <w:b/>
                  <w:bCs/>
                  <w:color w:val="0000FF"/>
                </w:rPr>
                <w:pict w14:anchorId="22B90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lafabriquedunet.fr/go/hostinger" target="&quot;_blank&quot;" style="width:97.8pt;height:48.3pt" o:button="t">
                    <v:imagedata r:id="rId21" r:href="rId22"/>
                  </v:shape>
                </w:pict>
              </w:r>
              <w:r>
                <w:rPr>
                  <w:b/>
                  <w:bCs/>
                  <w:color w:val="0000FF"/>
                </w:rPr>
                <w:fldChar w:fldCharType="end"/>
              </w:r>
              <w:r w:rsidR="003D32D8">
                <w:rPr>
                  <w:b/>
                  <w:bCs/>
                  <w:color w:val="0000FF"/>
                </w:rPr>
                <w:fldChar w:fldCharType="end"/>
              </w:r>
            </w:hyperlink>
          </w:p>
        </w:tc>
        <w:tc>
          <w:tcPr>
            <w:tcW w:w="2026" w:type="dxa"/>
            <w:vAlign w:val="center"/>
          </w:tcPr>
          <w:p w14:paraId="2014F086" w14:textId="5960C01C" w:rsidR="003D32D8" w:rsidRDefault="004B0870" w:rsidP="003D32D8">
            <w:pPr>
              <w:spacing w:after="160" w:line="259" w:lineRule="auto"/>
              <w:jc w:val="left"/>
              <w:rPr>
                <w:rFonts w:ascii="Arial" w:eastAsia="Times New Roman" w:hAnsi="Arial" w:cs="Arial"/>
                <w:b/>
                <w:bCs/>
                <w:color w:val="FF0000"/>
                <w:sz w:val="36"/>
                <w:szCs w:val="36"/>
                <w:u w:val="single"/>
              </w:rPr>
            </w:pPr>
            <w:hyperlink r:id="rId23" w:tgtFrame="_blank" w:history="1">
              <w:r w:rsidR="003D32D8">
                <w:rPr>
                  <w:b/>
                  <w:bCs/>
                  <w:color w:val="0000FF"/>
                </w:rPr>
                <w:fldChar w:fldCharType="begin"/>
              </w:r>
              <w:r w:rsidR="003D32D8">
                <w:rPr>
                  <w:b/>
                  <w:bCs/>
                  <w:color w:val="0000FF"/>
                </w:rPr>
                <w:instrText xml:space="preserve"> INCLUDEPICTURE "https://www.lafabriquedunet.fr/wp-content/uploads/2021/01/infomaniak-logo-150x150-1.jpg" \* MERGEFORMATINET </w:instrText>
              </w:r>
              <w:r w:rsidR="003D32D8">
                <w:rPr>
                  <w:b/>
                  <w:bCs/>
                  <w:color w:val="0000FF"/>
                </w:rPr>
                <w:fldChar w:fldCharType="separate"/>
              </w:r>
              <w:r>
                <w:rPr>
                  <w:b/>
                  <w:bCs/>
                  <w:color w:val="0000FF"/>
                </w:rPr>
                <w:fldChar w:fldCharType="begin"/>
              </w:r>
              <w:r>
                <w:rPr>
                  <w:b/>
                  <w:bCs/>
                  <w:color w:val="0000FF"/>
                </w:rPr>
                <w:instrText xml:space="preserve"> </w:instrText>
              </w:r>
              <w:r>
                <w:rPr>
                  <w:b/>
                  <w:bCs/>
                  <w:color w:val="0000FF"/>
                </w:rPr>
                <w:instrText>INCLUDEPICTURE  "https://www.lafabriquedunet.fr/wp-content/uploads/2021/01/infomaniak-logo-150x150-1.jpg" \* MERGEFORMATINET</w:instrText>
              </w:r>
              <w:r>
                <w:rPr>
                  <w:b/>
                  <w:bCs/>
                  <w:color w:val="0000FF"/>
                </w:rPr>
                <w:instrText xml:space="preserve"> </w:instrText>
              </w:r>
              <w:r>
                <w:rPr>
                  <w:b/>
                  <w:bCs/>
                  <w:color w:val="0000FF"/>
                </w:rPr>
                <w:fldChar w:fldCharType="separate"/>
              </w:r>
              <w:r w:rsidR="00546396">
                <w:rPr>
                  <w:b/>
                  <w:bCs/>
                  <w:color w:val="0000FF"/>
                </w:rPr>
                <w:pict w14:anchorId="58935221">
                  <v:shape id="_x0000_i1026" type="#_x0000_t75" alt="infomaniak-hebergement" href="https://www.lafabriquedunet.fr/go/infomaniak" target="&quot;_blank&quot;" style="width:59.5pt;height:59.5pt" o:button="t">
                    <v:imagedata r:id="rId24" r:href="rId25"/>
                  </v:shape>
                </w:pict>
              </w:r>
              <w:r>
                <w:rPr>
                  <w:b/>
                  <w:bCs/>
                  <w:color w:val="0000FF"/>
                </w:rPr>
                <w:fldChar w:fldCharType="end"/>
              </w:r>
              <w:r w:rsidR="003D32D8">
                <w:rPr>
                  <w:b/>
                  <w:bCs/>
                  <w:color w:val="0000FF"/>
                </w:rPr>
                <w:fldChar w:fldCharType="end"/>
              </w:r>
            </w:hyperlink>
          </w:p>
        </w:tc>
        <w:tc>
          <w:tcPr>
            <w:tcW w:w="2196" w:type="dxa"/>
            <w:vAlign w:val="center"/>
          </w:tcPr>
          <w:p w14:paraId="5E5BF77B" w14:textId="5A1E48A2" w:rsidR="003D32D8" w:rsidRDefault="004B0870" w:rsidP="003D32D8">
            <w:pPr>
              <w:spacing w:after="160" w:line="259" w:lineRule="auto"/>
              <w:jc w:val="left"/>
              <w:rPr>
                <w:rFonts w:ascii="Arial" w:eastAsia="Times New Roman" w:hAnsi="Arial" w:cs="Arial"/>
                <w:b/>
                <w:bCs/>
                <w:color w:val="FF0000"/>
                <w:sz w:val="36"/>
                <w:szCs w:val="36"/>
                <w:u w:val="single"/>
              </w:rPr>
            </w:pPr>
            <w:hyperlink r:id="rId26" w:tgtFrame="_blank" w:history="1">
              <w:r w:rsidR="003D32D8">
                <w:rPr>
                  <w:b/>
                  <w:bCs/>
                  <w:color w:val="0000FF"/>
                </w:rPr>
                <w:fldChar w:fldCharType="begin"/>
              </w:r>
              <w:r w:rsidR="003D32D8">
                <w:rPr>
                  <w:b/>
                  <w:bCs/>
                  <w:color w:val="0000FF"/>
                </w:rPr>
                <w:instrText xml:space="preserve"> INCLUDEPICTURE "https://www.lafabriquedunet.fr/wp-content/uploads/2018/04/planet-hoster.png" \* MERGEFORMATINET </w:instrText>
              </w:r>
              <w:r w:rsidR="003D32D8">
                <w:rPr>
                  <w:b/>
                  <w:bCs/>
                  <w:color w:val="0000FF"/>
                </w:rPr>
                <w:fldChar w:fldCharType="separate"/>
              </w:r>
              <w:r>
                <w:rPr>
                  <w:b/>
                  <w:bCs/>
                  <w:color w:val="0000FF"/>
                </w:rPr>
                <w:fldChar w:fldCharType="begin"/>
              </w:r>
              <w:r>
                <w:rPr>
                  <w:b/>
                  <w:bCs/>
                  <w:color w:val="0000FF"/>
                </w:rPr>
                <w:instrText xml:space="preserve"> </w:instrText>
              </w:r>
              <w:r>
                <w:rPr>
                  <w:b/>
                  <w:bCs/>
                  <w:color w:val="0000FF"/>
                </w:rPr>
                <w:instrText>INCLUDEPICTURE  "https://www.lafabriquedunet.fr/wp-content/uploads/2018/04/planet-hoster.png" \* MERGEFORMATINET</w:instrText>
              </w:r>
              <w:r>
                <w:rPr>
                  <w:b/>
                  <w:bCs/>
                  <w:color w:val="0000FF"/>
                </w:rPr>
                <w:instrText xml:space="preserve"> </w:instrText>
              </w:r>
              <w:r>
                <w:rPr>
                  <w:b/>
                  <w:bCs/>
                  <w:color w:val="0000FF"/>
                </w:rPr>
                <w:fldChar w:fldCharType="separate"/>
              </w:r>
              <w:r w:rsidR="00546396">
                <w:rPr>
                  <w:b/>
                  <w:bCs/>
                  <w:color w:val="0000FF"/>
                </w:rPr>
                <w:pict w14:anchorId="1259936C">
                  <v:shape id="_x0000_i1027" type="#_x0000_t75" alt="" href="https://www.lafabriquedunet.fr/go/planethoster" target="&quot;_blank&quot;" style="width:108.2pt;height:53.7pt" o:button="t">
                    <v:imagedata r:id="rId27" r:href="rId28"/>
                  </v:shape>
                </w:pict>
              </w:r>
              <w:r>
                <w:rPr>
                  <w:b/>
                  <w:bCs/>
                  <w:color w:val="0000FF"/>
                </w:rPr>
                <w:fldChar w:fldCharType="end"/>
              </w:r>
              <w:r w:rsidR="003D32D8">
                <w:rPr>
                  <w:b/>
                  <w:bCs/>
                  <w:color w:val="0000FF"/>
                </w:rPr>
                <w:fldChar w:fldCharType="end"/>
              </w:r>
            </w:hyperlink>
          </w:p>
        </w:tc>
        <w:tc>
          <w:tcPr>
            <w:tcW w:w="2618" w:type="dxa"/>
            <w:vAlign w:val="center"/>
          </w:tcPr>
          <w:p w14:paraId="0932095F" w14:textId="4AF4DC5A" w:rsidR="003D32D8" w:rsidRDefault="004B0870" w:rsidP="003D32D8">
            <w:pPr>
              <w:spacing w:after="160" w:line="259" w:lineRule="auto"/>
              <w:jc w:val="left"/>
              <w:rPr>
                <w:rFonts w:ascii="Arial" w:eastAsia="Times New Roman" w:hAnsi="Arial" w:cs="Arial"/>
                <w:b/>
                <w:bCs/>
                <w:color w:val="FF0000"/>
                <w:sz w:val="36"/>
                <w:szCs w:val="36"/>
                <w:u w:val="single"/>
              </w:rPr>
            </w:pPr>
            <w:hyperlink r:id="rId29" w:tgtFrame="_blank" w:history="1">
              <w:r w:rsidR="003D32D8">
                <w:rPr>
                  <w:b/>
                  <w:bCs/>
                  <w:color w:val="0000FF"/>
                </w:rPr>
                <w:fldChar w:fldCharType="begin"/>
              </w:r>
              <w:r w:rsidR="003D32D8">
                <w:rPr>
                  <w:b/>
                  <w:bCs/>
                  <w:color w:val="0000FF"/>
                </w:rPr>
                <w:instrText xml:space="preserve"> INCLUDEPICTURE "https://www.lafabriquedunet.fr/wp-content/uploads/2018/04/lws.png" \* MERGEFORMATINET </w:instrText>
              </w:r>
              <w:r w:rsidR="003D32D8">
                <w:rPr>
                  <w:b/>
                  <w:bCs/>
                  <w:color w:val="0000FF"/>
                </w:rPr>
                <w:fldChar w:fldCharType="separate"/>
              </w:r>
              <w:r>
                <w:rPr>
                  <w:b/>
                  <w:bCs/>
                  <w:color w:val="0000FF"/>
                </w:rPr>
                <w:fldChar w:fldCharType="begin"/>
              </w:r>
              <w:r>
                <w:rPr>
                  <w:b/>
                  <w:bCs/>
                  <w:color w:val="0000FF"/>
                </w:rPr>
                <w:instrText xml:space="preserve"> </w:instrText>
              </w:r>
              <w:r>
                <w:rPr>
                  <w:b/>
                  <w:bCs/>
                  <w:color w:val="0000FF"/>
                </w:rPr>
                <w:instrText>INCLUDEPICTURE  "https://www.lafabriquedunet.fr/wp-content/uploads/2018/04/lws.png" \* MERGEFORMATINET</w:instrText>
              </w:r>
              <w:r>
                <w:rPr>
                  <w:b/>
                  <w:bCs/>
                  <w:color w:val="0000FF"/>
                </w:rPr>
                <w:instrText xml:space="preserve"> </w:instrText>
              </w:r>
              <w:r>
                <w:rPr>
                  <w:b/>
                  <w:bCs/>
                  <w:color w:val="0000FF"/>
                </w:rPr>
                <w:fldChar w:fldCharType="separate"/>
              </w:r>
              <w:r w:rsidR="00546396">
                <w:rPr>
                  <w:b/>
                  <w:bCs/>
                  <w:color w:val="0000FF"/>
                </w:rPr>
                <w:pict w14:anchorId="779A1F6E">
                  <v:shape id="_x0000_i1028" type="#_x0000_t75" alt="" href="https://www.lafabriquedunet.fr/go/lws" target="&quot;_blank&quot;" style="width:120.3pt;height:59.95pt" o:button="t">
                    <v:imagedata r:id="rId30" r:href="rId31"/>
                  </v:shape>
                </w:pict>
              </w:r>
              <w:r>
                <w:rPr>
                  <w:b/>
                  <w:bCs/>
                  <w:color w:val="0000FF"/>
                </w:rPr>
                <w:fldChar w:fldCharType="end"/>
              </w:r>
              <w:r w:rsidR="003D32D8">
                <w:rPr>
                  <w:b/>
                  <w:bCs/>
                  <w:color w:val="0000FF"/>
                </w:rPr>
                <w:fldChar w:fldCharType="end"/>
              </w:r>
            </w:hyperlink>
          </w:p>
        </w:tc>
      </w:tr>
      <w:tr w:rsidR="003D32D8" w14:paraId="5182CC61" w14:textId="77777777" w:rsidTr="003D32D8">
        <w:tc>
          <w:tcPr>
            <w:tcW w:w="2222" w:type="dxa"/>
            <w:vAlign w:val="center"/>
          </w:tcPr>
          <w:p w14:paraId="5321828E" w14:textId="24CEFA2F"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VPS/Cloud, Dédié, mutualisé, WordPress</w:t>
            </w:r>
          </w:p>
        </w:tc>
        <w:tc>
          <w:tcPr>
            <w:tcW w:w="2026" w:type="dxa"/>
            <w:vAlign w:val="center"/>
          </w:tcPr>
          <w:p w14:paraId="479A6D08" w14:textId="3360AF1F"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 xml:space="preserve">Mutualisé, Cloud, WordPress, Joomla, Prestashop, Drupal, </w:t>
            </w:r>
            <w:proofErr w:type="spellStart"/>
            <w:r w:rsidRPr="003D32D8">
              <w:rPr>
                <w:sz w:val="22"/>
                <w:szCs w:val="22"/>
              </w:rPr>
              <w:t>etc</w:t>
            </w:r>
            <w:proofErr w:type="spellEnd"/>
          </w:p>
        </w:tc>
        <w:tc>
          <w:tcPr>
            <w:tcW w:w="2196" w:type="dxa"/>
            <w:vAlign w:val="center"/>
          </w:tcPr>
          <w:p w14:paraId="0A55B7E2" w14:textId="1F2B0E22"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 xml:space="preserve">Isolé, WordPress, Joomla, Prestashop, Drupal, </w:t>
            </w:r>
            <w:proofErr w:type="spellStart"/>
            <w:r w:rsidRPr="003D32D8">
              <w:rPr>
                <w:sz w:val="22"/>
                <w:szCs w:val="22"/>
              </w:rPr>
              <w:t>etc</w:t>
            </w:r>
            <w:proofErr w:type="spellEnd"/>
          </w:p>
        </w:tc>
        <w:tc>
          <w:tcPr>
            <w:tcW w:w="2618" w:type="dxa"/>
            <w:vAlign w:val="center"/>
          </w:tcPr>
          <w:p w14:paraId="157C02C4" w14:textId="51C9E7F8"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 xml:space="preserve">VPS &amp; Dédié, VPS &amp; Mutualisé, </w:t>
            </w:r>
            <w:proofErr w:type="spellStart"/>
            <w:r w:rsidRPr="003D32D8">
              <w:rPr>
                <w:sz w:val="22"/>
                <w:szCs w:val="22"/>
              </w:rPr>
              <w:t>Cpanel</w:t>
            </w:r>
            <w:proofErr w:type="spellEnd"/>
            <w:r w:rsidRPr="003D32D8">
              <w:rPr>
                <w:sz w:val="22"/>
                <w:szCs w:val="22"/>
              </w:rPr>
              <w:t>, Cloud</w:t>
            </w:r>
          </w:p>
        </w:tc>
      </w:tr>
      <w:tr w:rsidR="003D32D8" w14:paraId="0C6E2E8B" w14:textId="77777777" w:rsidTr="003D32D8">
        <w:tc>
          <w:tcPr>
            <w:tcW w:w="2222" w:type="dxa"/>
            <w:vAlign w:val="center"/>
          </w:tcPr>
          <w:p w14:paraId="21E78167" w14:textId="49D50915"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Sites web divers, de 0 à 500k visiteurs / mois</w:t>
            </w:r>
          </w:p>
        </w:tc>
        <w:tc>
          <w:tcPr>
            <w:tcW w:w="2026" w:type="dxa"/>
            <w:vAlign w:val="center"/>
          </w:tcPr>
          <w:p w14:paraId="495C0FEE" w14:textId="0CCA4B5D"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CMS populaire comme WordPress, de 0 à 650k visiteurs / mois (selon optimisation du site)</w:t>
            </w:r>
          </w:p>
        </w:tc>
        <w:tc>
          <w:tcPr>
            <w:tcW w:w="2196" w:type="dxa"/>
            <w:vAlign w:val="center"/>
          </w:tcPr>
          <w:p w14:paraId="6BDBEA2F" w14:textId="47B9F55E"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Site web divers, de 0 à 600k visiteurs / mois.</w:t>
            </w:r>
          </w:p>
        </w:tc>
        <w:tc>
          <w:tcPr>
            <w:tcW w:w="2618" w:type="dxa"/>
            <w:vAlign w:val="center"/>
          </w:tcPr>
          <w:p w14:paraId="6EB40D46" w14:textId="4406F509"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Site WordPress, de 0 à 200k visiteurs / mois</w:t>
            </w:r>
          </w:p>
        </w:tc>
      </w:tr>
      <w:tr w:rsidR="003D32D8" w14:paraId="6BA8F23C" w14:textId="77777777" w:rsidTr="003D32D8">
        <w:tc>
          <w:tcPr>
            <w:tcW w:w="2222" w:type="dxa"/>
            <w:vAlign w:val="center"/>
          </w:tcPr>
          <w:p w14:paraId="79FC4490" w14:textId="18CA31FA"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-20 Go d’espace disque SSD</w:t>
            </w:r>
            <w:r w:rsidRPr="003D32D8">
              <w:rPr>
                <w:sz w:val="22"/>
                <w:szCs w:val="22"/>
              </w:rPr>
              <w:br/>
              <w:t>-Bande passante illimitée</w:t>
            </w:r>
            <w:r w:rsidRPr="003D32D8">
              <w:rPr>
                <w:sz w:val="22"/>
                <w:szCs w:val="22"/>
              </w:rPr>
              <w:br/>
              <w:t>-25 000 visiteurs mensuels</w:t>
            </w:r>
            <w:r w:rsidRPr="003D32D8">
              <w:rPr>
                <w:sz w:val="22"/>
                <w:szCs w:val="22"/>
              </w:rPr>
              <w:br/>
              <w:t>-Gestionnaire d’accès convivial</w:t>
            </w:r>
            <w:r w:rsidRPr="003D32D8">
              <w:rPr>
                <w:sz w:val="22"/>
                <w:szCs w:val="22"/>
              </w:rPr>
              <w:br/>
              <w:t>-WordPress 2X plus rapide</w:t>
            </w:r>
            <w:r w:rsidRPr="003D32D8">
              <w:rPr>
                <w:sz w:val="22"/>
                <w:szCs w:val="22"/>
              </w:rPr>
              <w:br/>
              <w:t>-Domaine offert : 1</w:t>
            </w:r>
          </w:p>
        </w:tc>
        <w:tc>
          <w:tcPr>
            <w:tcW w:w="2026" w:type="dxa"/>
            <w:vAlign w:val="center"/>
          </w:tcPr>
          <w:p w14:paraId="5DDF3FBF" w14:textId="0825A6DE"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-Espace : 100 Go (extensible)</w:t>
            </w:r>
            <w:r w:rsidRPr="003D32D8">
              <w:rPr>
                <w:sz w:val="22"/>
                <w:szCs w:val="22"/>
              </w:rPr>
              <w:br/>
              <w:t>-BDD MySQL : illimité</w:t>
            </w:r>
            <w:r w:rsidRPr="003D32D8">
              <w:rPr>
                <w:sz w:val="22"/>
                <w:szCs w:val="22"/>
              </w:rPr>
              <w:br/>
              <w:t>-Sites internet : 20 (extensible)</w:t>
            </w:r>
            <w:r w:rsidRPr="003D32D8">
              <w:rPr>
                <w:sz w:val="22"/>
                <w:szCs w:val="22"/>
              </w:rPr>
              <w:br/>
              <w:t xml:space="preserve">-WordPress : </w:t>
            </w:r>
            <w:proofErr w:type="spellStart"/>
            <w:r w:rsidRPr="003D32D8">
              <w:rPr>
                <w:sz w:val="22"/>
                <w:szCs w:val="22"/>
              </w:rPr>
              <w:t>Elegant</w:t>
            </w:r>
            <w:proofErr w:type="spellEnd"/>
            <w:r w:rsidRPr="003D32D8">
              <w:rPr>
                <w:sz w:val="22"/>
                <w:szCs w:val="22"/>
              </w:rPr>
              <w:t xml:space="preserve"> </w:t>
            </w:r>
            <w:proofErr w:type="spellStart"/>
            <w:r w:rsidRPr="003D32D8">
              <w:rPr>
                <w:sz w:val="22"/>
                <w:szCs w:val="22"/>
              </w:rPr>
              <w:t>Themes</w:t>
            </w:r>
            <w:proofErr w:type="spellEnd"/>
            <w:r w:rsidRPr="003D32D8">
              <w:rPr>
                <w:sz w:val="22"/>
                <w:szCs w:val="22"/>
              </w:rPr>
              <w:t xml:space="preserve"> inclus (dont </w:t>
            </w:r>
            <w:proofErr w:type="spellStart"/>
            <w:r w:rsidRPr="003D32D8">
              <w:rPr>
                <w:sz w:val="22"/>
                <w:szCs w:val="22"/>
              </w:rPr>
              <w:t>Divi</w:t>
            </w:r>
            <w:proofErr w:type="spellEnd"/>
            <w:r w:rsidRPr="003D32D8">
              <w:rPr>
                <w:sz w:val="22"/>
                <w:szCs w:val="22"/>
              </w:rPr>
              <w:t>)</w:t>
            </w:r>
            <w:r w:rsidRPr="003D32D8">
              <w:rPr>
                <w:sz w:val="22"/>
                <w:szCs w:val="22"/>
              </w:rPr>
              <w:br/>
              <w:t>-Protection antivirus &amp; antimalware gratuite</w:t>
            </w:r>
            <w:r w:rsidRPr="003D32D8">
              <w:rPr>
                <w:sz w:val="22"/>
                <w:szCs w:val="22"/>
              </w:rPr>
              <w:br/>
              <w:t>-Sauvegarde et restauration facile</w:t>
            </w:r>
            <w:r w:rsidRPr="003D32D8">
              <w:rPr>
                <w:sz w:val="22"/>
                <w:szCs w:val="22"/>
              </w:rPr>
              <w:br/>
              <w:t>-Energie 100% renouvelable</w:t>
            </w:r>
          </w:p>
        </w:tc>
        <w:tc>
          <w:tcPr>
            <w:tcW w:w="2196" w:type="dxa"/>
            <w:vAlign w:val="center"/>
          </w:tcPr>
          <w:p w14:paraId="589D70E8" w14:textId="653439EC"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-Espace : illimité</w:t>
            </w:r>
            <w:r w:rsidRPr="003D32D8">
              <w:rPr>
                <w:sz w:val="22"/>
                <w:szCs w:val="22"/>
              </w:rPr>
              <w:br/>
              <w:t>-BDD : illimité</w:t>
            </w:r>
            <w:r w:rsidRPr="003D32D8">
              <w:rPr>
                <w:sz w:val="22"/>
                <w:szCs w:val="22"/>
              </w:rPr>
              <w:br/>
              <w:t>-Sites internet : illimité</w:t>
            </w:r>
            <w:r w:rsidRPr="003D32D8">
              <w:rPr>
                <w:sz w:val="22"/>
                <w:szCs w:val="22"/>
              </w:rPr>
              <w:br/>
              <w:t>-Domaines offerts : 1</w:t>
            </w:r>
            <w:r w:rsidRPr="003D32D8">
              <w:rPr>
                <w:sz w:val="22"/>
                <w:szCs w:val="22"/>
              </w:rPr>
              <w:br/>
              <w:t>-Comptes email : illimité</w:t>
            </w:r>
            <w:r w:rsidRPr="003D32D8">
              <w:rPr>
                <w:sz w:val="22"/>
                <w:szCs w:val="22"/>
              </w:rPr>
              <w:br/>
              <w:t>-Serveur en France</w:t>
            </w:r>
            <w:r w:rsidRPr="003D32D8">
              <w:rPr>
                <w:sz w:val="22"/>
                <w:szCs w:val="22"/>
              </w:rPr>
              <w:br/>
              <w:t>-</w:t>
            </w:r>
            <w:proofErr w:type="spellStart"/>
            <w:r w:rsidRPr="003D32D8">
              <w:rPr>
                <w:sz w:val="22"/>
                <w:szCs w:val="22"/>
              </w:rPr>
              <w:t>Multi-Sites</w:t>
            </w:r>
            <w:proofErr w:type="spellEnd"/>
            <w:r w:rsidRPr="003D32D8">
              <w:rPr>
                <w:sz w:val="22"/>
                <w:szCs w:val="22"/>
              </w:rPr>
              <w:br/>
              <w:t>-Migration entrante gratuite</w:t>
            </w:r>
            <w:r w:rsidRPr="003D32D8">
              <w:rPr>
                <w:sz w:val="22"/>
                <w:szCs w:val="22"/>
              </w:rPr>
              <w:br/>
              <w:t>-Compte isolé</w:t>
            </w:r>
          </w:p>
        </w:tc>
        <w:tc>
          <w:tcPr>
            <w:tcW w:w="2618" w:type="dxa"/>
            <w:vAlign w:val="center"/>
          </w:tcPr>
          <w:p w14:paraId="2B014B0D" w14:textId="77AECCD4"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-Espace : 100 Go</w:t>
            </w:r>
            <w:r w:rsidRPr="003D32D8">
              <w:rPr>
                <w:sz w:val="22"/>
                <w:szCs w:val="22"/>
              </w:rPr>
              <w:br/>
              <w:t>-BDD : 1 x 1 Go</w:t>
            </w:r>
            <w:r w:rsidRPr="003D32D8">
              <w:rPr>
                <w:sz w:val="22"/>
                <w:szCs w:val="22"/>
              </w:rPr>
              <w:br/>
              <w:t>Sites internet : 5</w:t>
            </w:r>
            <w:r w:rsidRPr="003D32D8">
              <w:rPr>
                <w:sz w:val="22"/>
                <w:szCs w:val="22"/>
              </w:rPr>
              <w:br/>
              <w:t>-Domaines offerts : 1</w:t>
            </w:r>
            <w:r w:rsidRPr="003D32D8">
              <w:rPr>
                <w:sz w:val="22"/>
                <w:szCs w:val="22"/>
              </w:rPr>
              <w:br/>
              <w:t>-Comptes email : 10 x 5 Go</w:t>
            </w:r>
          </w:p>
        </w:tc>
      </w:tr>
      <w:tr w:rsidR="003D32D8" w14:paraId="023529F2" w14:textId="77777777" w:rsidTr="003D32D8">
        <w:tc>
          <w:tcPr>
            <w:tcW w:w="2222" w:type="dxa"/>
            <w:vAlign w:val="center"/>
          </w:tcPr>
          <w:p w14:paraId="4B61D0B2" w14:textId="3F4AF82D" w:rsidR="003D32D8" w:rsidRPr="003D32D8" w:rsidRDefault="003D32D8" w:rsidP="003D32D8">
            <w:pPr>
              <w:spacing w:after="160" w:line="259" w:lineRule="auto"/>
              <w:jc w:val="left"/>
              <w:rPr>
                <w:rFonts w:ascii="Arial" w:eastAsia="Times New Roman" w:hAnsi="Arial" w:cs="Arial"/>
                <w:b/>
                <w:bCs/>
                <w:color w:val="FF0000"/>
                <w:sz w:val="22"/>
                <w:szCs w:val="22"/>
                <w:u w:val="single"/>
              </w:rPr>
            </w:pPr>
            <w:del w:id="0" w:author="Unknown" w:date="2019-07-11T11:38:00Z">
              <w:r w:rsidRPr="003D32D8">
                <w:rPr>
                  <w:sz w:val="22"/>
                  <w:szCs w:val="22"/>
                </w:rPr>
                <w:delText>10,99€ / mois</w:delText>
              </w:r>
            </w:del>
            <w:r w:rsidRPr="003D32D8">
              <w:rPr>
                <w:sz w:val="22"/>
                <w:szCs w:val="22"/>
              </w:rPr>
              <w:t xml:space="preserve"> Actuellement 2.89€/mois</w:t>
            </w:r>
          </w:p>
        </w:tc>
        <w:tc>
          <w:tcPr>
            <w:tcW w:w="2026" w:type="dxa"/>
            <w:vAlign w:val="center"/>
          </w:tcPr>
          <w:p w14:paraId="029021E5" w14:textId="3A1FA94B"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5.75€/mois</w:t>
            </w:r>
          </w:p>
        </w:tc>
        <w:tc>
          <w:tcPr>
            <w:tcW w:w="2196" w:type="dxa"/>
            <w:vAlign w:val="center"/>
          </w:tcPr>
          <w:p w14:paraId="6E7110E0" w14:textId="6BAE7F01"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6€ TTC / mois</w:t>
            </w:r>
          </w:p>
        </w:tc>
        <w:tc>
          <w:tcPr>
            <w:tcW w:w="2618" w:type="dxa"/>
            <w:vAlign w:val="center"/>
          </w:tcPr>
          <w:p w14:paraId="02A1548C" w14:textId="204B449F" w:rsidR="003D32D8" w:rsidRPr="003D32D8" w:rsidRDefault="003D32D8" w:rsidP="003D32D8">
            <w:pPr>
              <w:spacing w:after="160" w:line="259" w:lineRule="auto"/>
              <w:jc w:val="left"/>
              <w:rPr>
                <w:rFonts w:ascii="Arial" w:eastAsia="Times New Roman" w:hAnsi="Arial" w:cs="Arial"/>
                <w:b/>
                <w:bCs/>
                <w:color w:val="FF0000"/>
                <w:sz w:val="22"/>
                <w:szCs w:val="22"/>
                <w:u w:val="single"/>
              </w:rPr>
            </w:pPr>
            <w:r w:rsidRPr="003D32D8">
              <w:rPr>
                <w:sz w:val="22"/>
                <w:szCs w:val="22"/>
              </w:rPr>
              <w:t>4.99€ / mois</w:t>
            </w:r>
          </w:p>
        </w:tc>
      </w:tr>
    </w:tbl>
    <w:p w14:paraId="301E5E11" w14:textId="2C1C61BB" w:rsidR="00827909" w:rsidRDefault="00DE414B" w:rsidP="00F524DC">
      <w:pPr>
        <w:spacing w:after="160" w:line="259" w:lineRule="auto"/>
        <w:jc w:val="left"/>
        <w:rPr>
          <w:sz w:val="22"/>
          <w:szCs w:val="22"/>
        </w:rPr>
      </w:pPr>
      <w:r>
        <w:rPr>
          <w:sz w:val="22"/>
          <w:szCs w:val="22"/>
        </w:rPr>
        <w:t>Etant donné que le site gouverment.fr référence +1 millions d’utilisateur/mois</w:t>
      </w:r>
    </w:p>
    <w:p w14:paraId="57DE0DF0" w14:textId="21400440" w:rsidR="00DE414B" w:rsidRDefault="00DE414B" w:rsidP="00F524DC">
      <w:pPr>
        <w:spacing w:after="160" w:line="259" w:lineRule="auto"/>
        <w:jc w:val="left"/>
        <w:rPr>
          <w:sz w:val="22"/>
          <w:szCs w:val="22"/>
        </w:rPr>
      </w:pPr>
      <w:r>
        <w:rPr>
          <w:sz w:val="22"/>
          <w:szCs w:val="22"/>
        </w:rPr>
        <w:t xml:space="preserve">Si on considère que 600k visiteurs/mois suffisent nous choisirons </w:t>
      </w:r>
      <w:proofErr w:type="spellStart"/>
      <w:r>
        <w:rPr>
          <w:sz w:val="22"/>
          <w:szCs w:val="22"/>
        </w:rPr>
        <w:t>PlanetHoster</w:t>
      </w:r>
      <w:proofErr w:type="spellEnd"/>
      <w:r>
        <w:rPr>
          <w:sz w:val="22"/>
          <w:szCs w:val="22"/>
        </w:rPr>
        <w:t xml:space="preserve"> qui offre des fonctionnalités qui nous permettrons de bien sécuriser et manipuler notre site WordPress.</w:t>
      </w:r>
    </w:p>
    <w:p w14:paraId="2FEFC70B" w14:textId="6F67656D" w:rsidR="00B57D5F" w:rsidRDefault="00B57D5F" w:rsidP="00F524DC">
      <w:pPr>
        <w:spacing w:after="160" w:line="259" w:lineRule="auto"/>
        <w:jc w:val="left"/>
        <w:rPr>
          <w:sz w:val="22"/>
          <w:szCs w:val="22"/>
        </w:rPr>
      </w:pPr>
      <w:r>
        <w:rPr>
          <w:sz w:val="22"/>
          <w:szCs w:val="22"/>
        </w:rPr>
        <w:lastRenderedPageBreak/>
        <w:t>Nous opterons pour une solution adaptée pour qu’il y ait le moins de latence possible entre deux pages.</w:t>
      </w:r>
    </w:p>
    <w:p w14:paraId="3CA34448" w14:textId="6CAAED79" w:rsidR="00B57D5F" w:rsidRDefault="00B57D5F" w:rsidP="00F524DC">
      <w:pPr>
        <w:spacing w:after="160" w:line="259" w:lineRule="auto"/>
        <w:jc w:val="left"/>
        <w:rPr>
          <w:sz w:val="22"/>
          <w:szCs w:val="22"/>
        </w:rPr>
      </w:pPr>
      <w:r w:rsidRPr="00B57D5F">
        <w:rPr>
          <w:sz w:val="22"/>
          <w:szCs w:val="22"/>
        </w:rPr>
        <w:drawing>
          <wp:inline distT="0" distB="0" distL="0" distR="0" wp14:anchorId="1E248AA3" wp14:editId="4A0A116D">
            <wp:extent cx="5760720" cy="1409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409700"/>
                    </a:xfrm>
                    <a:prstGeom prst="rect">
                      <a:avLst/>
                    </a:prstGeom>
                  </pic:spPr>
                </pic:pic>
              </a:graphicData>
            </a:graphic>
          </wp:inline>
        </w:drawing>
      </w:r>
    </w:p>
    <w:p w14:paraId="746523EE" w14:textId="206D2B72" w:rsidR="00B57D5F" w:rsidRDefault="00B57D5F" w:rsidP="00F524DC">
      <w:pPr>
        <w:spacing w:after="160" w:line="259" w:lineRule="auto"/>
        <w:jc w:val="left"/>
        <w:rPr>
          <w:sz w:val="22"/>
          <w:szCs w:val="22"/>
        </w:rPr>
      </w:pPr>
      <w:r>
        <w:rPr>
          <w:sz w:val="22"/>
          <w:szCs w:val="22"/>
        </w:rPr>
        <w:t xml:space="preserve">Pour un forfait de 1 an le prix serait de 73 euros /mois. </w:t>
      </w:r>
    </w:p>
    <w:p w14:paraId="01BD4F5D" w14:textId="104D860B" w:rsidR="00014DEE" w:rsidRPr="007A3BC9" w:rsidRDefault="00014DEE" w:rsidP="00014DEE">
      <w:pPr>
        <w:spacing w:after="160" w:line="259" w:lineRule="auto"/>
        <w:rPr>
          <w:rFonts w:ascii="Arial" w:eastAsia="Times New Roman" w:hAnsi="Arial" w:cs="Arial"/>
          <w:b/>
          <w:bCs/>
          <w:color w:val="FF0000"/>
          <w:sz w:val="36"/>
          <w:szCs w:val="36"/>
          <w:u w:val="single"/>
        </w:rPr>
      </w:pPr>
      <w:r w:rsidRPr="00C80013">
        <w:rPr>
          <w:rFonts w:ascii="Arial" w:eastAsia="Times New Roman" w:hAnsi="Arial" w:cs="Arial"/>
          <w:b/>
          <w:bCs/>
          <w:color w:val="FF0000"/>
          <w:sz w:val="36"/>
          <w:szCs w:val="36"/>
          <w:u w:val="single"/>
        </w:rPr>
        <w:t>I</w:t>
      </w:r>
      <w:r w:rsidR="00DF628C">
        <w:rPr>
          <w:rFonts w:ascii="Arial" w:eastAsia="Times New Roman" w:hAnsi="Arial" w:cs="Arial"/>
          <w:b/>
          <w:bCs/>
          <w:color w:val="FF0000"/>
          <w:sz w:val="36"/>
          <w:szCs w:val="36"/>
          <w:u w:val="single"/>
        </w:rPr>
        <w:t>II</w:t>
      </w:r>
      <w:r w:rsidRPr="00C80013">
        <w:rPr>
          <w:rFonts w:ascii="Arial" w:eastAsia="Times New Roman" w:hAnsi="Arial" w:cs="Arial"/>
          <w:b/>
          <w:bCs/>
          <w:color w:val="FF0000"/>
          <w:sz w:val="36"/>
          <w:szCs w:val="36"/>
          <w:u w:val="single"/>
        </w:rPr>
        <w:t>.</w:t>
      </w:r>
      <w:r w:rsidR="00A27952">
        <w:rPr>
          <w:rFonts w:ascii="Arial" w:eastAsia="Times New Roman" w:hAnsi="Arial" w:cs="Arial"/>
          <w:b/>
          <w:bCs/>
          <w:color w:val="FF0000"/>
          <w:sz w:val="36"/>
          <w:szCs w:val="36"/>
          <w:u w:val="single"/>
        </w:rPr>
        <w:t>3.1</w:t>
      </w:r>
      <w:r>
        <w:rPr>
          <w:rFonts w:ascii="Arial" w:eastAsia="Times New Roman" w:hAnsi="Arial" w:cs="Arial"/>
          <w:b/>
          <w:bCs/>
          <w:color w:val="FF0000"/>
          <w:sz w:val="36"/>
          <w:szCs w:val="36"/>
          <w:u w:val="single"/>
        </w:rPr>
        <w:t xml:space="preserve"> Fonctionnalités réalisés</w:t>
      </w:r>
    </w:p>
    <w:p w14:paraId="2B9343C6" w14:textId="77777777" w:rsidR="00705DAB" w:rsidRDefault="00705DAB" w:rsidP="00F524DC">
      <w:pPr>
        <w:spacing w:after="160" w:line="259" w:lineRule="auto"/>
        <w:jc w:val="left"/>
        <w:rPr>
          <w:sz w:val="22"/>
          <w:szCs w:val="22"/>
        </w:rPr>
      </w:pPr>
    </w:p>
    <w:p w14:paraId="3388993A" w14:textId="1121CC20" w:rsidR="00705DAB" w:rsidRDefault="00705DAB" w:rsidP="00F524DC">
      <w:pPr>
        <w:spacing w:after="160" w:line="259" w:lineRule="auto"/>
        <w:jc w:val="left"/>
        <w:rPr>
          <w:sz w:val="22"/>
          <w:szCs w:val="22"/>
        </w:rPr>
      </w:pPr>
      <w:r>
        <w:rPr>
          <w:sz w:val="22"/>
          <w:szCs w:val="22"/>
        </w:rPr>
        <w:t>-Ajout de rôle d’administrateur/éditeurs.</w:t>
      </w:r>
    </w:p>
    <w:p w14:paraId="58A0A9B6" w14:textId="3FCBF143" w:rsidR="00705DAB" w:rsidRDefault="00705DAB" w:rsidP="00F524DC">
      <w:pPr>
        <w:spacing w:after="160" w:line="259" w:lineRule="auto"/>
        <w:jc w:val="left"/>
        <w:rPr>
          <w:sz w:val="22"/>
          <w:szCs w:val="22"/>
        </w:rPr>
      </w:pPr>
      <w:r>
        <w:rPr>
          <w:sz w:val="22"/>
          <w:szCs w:val="22"/>
        </w:rPr>
        <w:t>-</w:t>
      </w:r>
      <w:r w:rsidR="00C67882">
        <w:rPr>
          <w:sz w:val="22"/>
          <w:szCs w:val="22"/>
        </w:rPr>
        <w:t>Création d’un</w:t>
      </w:r>
      <w:r w:rsidR="009D3881">
        <w:rPr>
          <w:sz w:val="22"/>
          <w:szCs w:val="22"/>
        </w:rPr>
        <w:t xml:space="preserve"> thème</w:t>
      </w:r>
    </w:p>
    <w:p w14:paraId="65A37FB4" w14:textId="0F1A5A1D" w:rsidR="00705DAB" w:rsidRDefault="009D3881" w:rsidP="00F524DC">
      <w:pPr>
        <w:spacing w:after="160" w:line="259" w:lineRule="auto"/>
        <w:jc w:val="left"/>
        <w:rPr>
          <w:sz w:val="22"/>
          <w:szCs w:val="22"/>
        </w:rPr>
      </w:pPr>
      <w:r>
        <w:rPr>
          <w:sz w:val="22"/>
          <w:szCs w:val="22"/>
        </w:rPr>
        <w:t>-</w:t>
      </w:r>
      <w:r w:rsidR="00EE3AA6">
        <w:rPr>
          <w:sz w:val="22"/>
          <w:szCs w:val="22"/>
        </w:rPr>
        <w:t xml:space="preserve">Permettre à un éditeur d’ajouter du contenu texte image ou </w:t>
      </w:r>
      <w:r w:rsidR="00A27952">
        <w:rPr>
          <w:sz w:val="22"/>
          <w:szCs w:val="22"/>
        </w:rPr>
        <w:t>vidéo</w:t>
      </w:r>
    </w:p>
    <w:p w14:paraId="41D2458B" w14:textId="6329E23E" w:rsidR="00917501" w:rsidRDefault="00705DAB" w:rsidP="00F524DC">
      <w:pPr>
        <w:spacing w:after="160" w:line="259" w:lineRule="auto"/>
        <w:jc w:val="left"/>
        <w:rPr>
          <w:sz w:val="22"/>
          <w:szCs w:val="22"/>
        </w:rPr>
      </w:pPr>
      <w:r>
        <w:rPr>
          <w:sz w:val="22"/>
          <w:szCs w:val="22"/>
        </w:rPr>
        <w:t>-Un bouton « je me fais vacciner » qui redirige vers un f</w:t>
      </w:r>
      <w:r w:rsidR="00014DEE">
        <w:rPr>
          <w:sz w:val="22"/>
          <w:szCs w:val="22"/>
        </w:rPr>
        <w:t xml:space="preserve">ormulaire </w:t>
      </w:r>
      <w:r>
        <w:rPr>
          <w:sz w:val="22"/>
          <w:szCs w:val="22"/>
        </w:rPr>
        <w:t>sur</w:t>
      </w:r>
      <w:r w:rsidR="00014DEE">
        <w:rPr>
          <w:sz w:val="22"/>
          <w:szCs w:val="22"/>
        </w:rPr>
        <w:t xml:space="preserve"> seule page pour choisir son centre de vaccination le plus proche, </w:t>
      </w:r>
      <w:r w:rsidR="003C51AB">
        <w:rPr>
          <w:sz w:val="22"/>
          <w:szCs w:val="22"/>
        </w:rPr>
        <w:t xml:space="preserve">une fois que la ville ou le code postal est entré, une carte apparait et </w:t>
      </w:r>
      <w:r>
        <w:rPr>
          <w:sz w:val="22"/>
          <w:szCs w:val="22"/>
        </w:rPr>
        <w:t>affiche</w:t>
      </w:r>
      <w:r w:rsidR="003C51AB">
        <w:rPr>
          <w:sz w:val="22"/>
          <w:szCs w:val="22"/>
        </w:rPr>
        <w:t xml:space="preserve"> </w:t>
      </w:r>
      <w:r>
        <w:rPr>
          <w:sz w:val="22"/>
          <w:szCs w:val="22"/>
        </w:rPr>
        <w:t>les centres</w:t>
      </w:r>
      <w:r w:rsidR="003C51AB">
        <w:rPr>
          <w:sz w:val="22"/>
          <w:szCs w:val="22"/>
        </w:rPr>
        <w:t xml:space="preserve"> de vaccination</w:t>
      </w:r>
      <w:r>
        <w:rPr>
          <w:sz w:val="22"/>
          <w:szCs w:val="22"/>
        </w:rPr>
        <w:t>.</w:t>
      </w:r>
    </w:p>
    <w:p w14:paraId="0CE7F2D6" w14:textId="139F5B66" w:rsidR="00A27952" w:rsidRDefault="00A27952" w:rsidP="00A27952">
      <w:pPr>
        <w:spacing w:after="160" w:line="259" w:lineRule="auto"/>
        <w:rPr>
          <w:rFonts w:ascii="Arial" w:eastAsia="Times New Roman" w:hAnsi="Arial" w:cs="Arial"/>
          <w:b/>
          <w:bCs/>
          <w:color w:val="FF0000"/>
          <w:sz w:val="36"/>
          <w:szCs w:val="36"/>
          <w:u w:val="single"/>
        </w:rPr>
      </w:pPr>
      <w:r w:rsidRPr="00C80013">
        <w:rPr>
          <w:rFonts w:ascii="Arial" w:eastAsia="Times New Roman" w:hAnsi="Arial" w:cs="Arial"/>
          <w:b/>
          <w:bCs/>
          <w:color w:val="FF0000"/>
          <w:sz w:val="36"/>
          <w:szCs w:val="36"/>
          <w:u w:val="single"/>
        </w:rPr>
        <w:t>I</w:t>
      </w:r>
      <w:r w:rsidR="00DF628C">
        <w:rPr>
          <w:rFonts w:ascii="Arial" w:eastAsia="Times New Roman" w:hAnsi="Arial" w:cs="Arial"/>
          <w:b/>
          <w:bCs/>
          <w:color w:val="FF0000"/>
          <w:sz w:val="36"/>
          <w:szCs w:val="36"/>
          <w:u w:val="single"/>
        </w:rPr>
        <w:t>II</w:t>
      </w:r>
      <w:r w:rsidRPr="00C80013">
        <w:rPr>
          <w:rFonts w:ascii="Arial" w:eastAsia="Times New Roman" w:hAnsi="Arial" w:cs="Arial"/>
          <w:b/>
          <w:bCs/>
          <w:color w:val="FF0000"/>
          <w:sz w:val="36"/>
          <w:szCs w:val="36"/>
          <w:u w:val="single"/>
        </w:rPr>
        <w:t>.</w:t>
      </w:r>
      <w:r>
        <w:rPr>
          <w:rFonts w:ascii="Arial" w:eastAsia="Times New Roman" w:hAnsi="Arial" w:cs="Arial"/>
          <w:b/>
          <w:bCs/>
          <w:color w:val="FF0000"/>
          <w:sz w:val="36"/>
          <w:szCs w:val="36"/>
          <w:u w:val="single"/>
        </w:rPr>
        <w:t>3.2 Fonctionnalité écarté</w:t>
      </w:r>
      <w:r w:rsidR="00D73EF8">
        <w:rPr>
          <w:rFonts w:ascii="Arial" w:eastAsia="Times New Roman" w:hAnsi="Arial" w:cs="Arial"/>
          <w:b/>
          <w:bCs/>
          <w:color w:val="FF0000"/>
          <w:sz w:val="36"/>
          <w:szCs w:val="36"/>
          <w:u w:val="single"/>
        </w:rPr>
        <w:t>e</w:t>
      </w:r>
    </w:p>
    <w:p w14:paraId="65735D40" w14:textId="00FFC91B" w:rsidR="00705DAB" w:rsidRDefault="00705DAB" w:rsidP="00F524DC">
      <w:pPr>
        <w:spacing w:after="160" w:line="259" w:lineRule="auto"/>
        <w:jc w:val="left"/>
        <w:rPr>
          <w:sz w:val="22"/>
          <w:szCs w:val="22"/>
        </w:rPr>
      </w:pPr>
    </w:p>
    <w:p w14:paraId="6FD2B79E" w14:textId="392A50F9" w:rsidR="001D2166" w:rsidRDefault="001D2166" w:rsidP="00F524DC">
      <w:pPr>
        <w:spacing w:after="160" w:line="259" w:lineRule="auto"/>
        <w:jc w:val="left"/>
        <w:rPr>
          <w:sz w:val="22"/>
          <w:szCs w:val="22"/>
        </w:rPr>
      </w:pPr>
      <w:r>
        <w:rPr>
          <w:sz w:val="22"/>
          <w:szCs w:val="22"/>
        </w:rPr>
        <w:t xml:space="preserve">La page avec l’intitulé «je souhaite sauver des vies » sera écartés car elle ne respecte pas le règlement de la CNIL, en effet on demande des données qui nous </w:t>
      </w:r>
      <w:r w:rsidR="00D73EF8">
        <w:rPr>
          <w:sz w:val="22"/>
          <w:szCs w:val="22"/>
        </w:rPr>
        <w:t xml:space="preserve">ne </w:t>
      </w:r>
      <w:r>
        <w:rPr>
          <w:sz w:val="22"/>
          <w:szCs w:val="22"/>
        </w:rPr>
        <w:t>sont pas utile pour quelconques fonctionnalité du site, nous n’avons rien qui justifie le droit de sauvegarder le numéro de sécurité sociale</w:t>
      </w:r>
    </w:p>
    <w:p w14:paraId="27712804" w14:textId="3B18E6D6" w:rsidR="00AE7D20" w:rsidRDefault="00AE7D20" w:rsidP="00F524DC">
      <w:pPr>
        <w:spacing w:after="160" w:line="259" w:lineRule="auto"/>
        <w:jc w:val="left"/>
        <w:rPr>
          <w:sz w:val="22"/>
          <w:szCs w:val="22"/>
        </w:rPr>
      </w:pPr>
    </w:p>
    <w:p w14:paraId="455C8139" w14:textId="08D64D9D" w:rsidR="00AE7D20" w:rsidRDefault="00AE7D20" w:rsidP="00F524DC">
      <w:pPr>
        <w:spacing w:after="160" w:line="259" w:lineRule="auto"/>
        <w:jc w:val="left"/>
        <w:rPr>
          <w:sz w:val="22"/>
          <w:szCs w:val="22"/>
        </w:rPr>
      </w:pPr>
    </w:p>
    <w:p w14:paraId="206C34B6" w14:textId="73AB3359" w:rsidR="00AE7D20" w:rsidRDefault="00AE7D20" w:rsidP="00F524DC">
      <w:pPr>
        <w:spacing w:after="160" w:line="259" w:lineRule="auto"/>
        <w:jc w:val="left"/>
        <w:rPr>
          <w:sz w:val="22"/>
          <w:szCs w:val="22"/>
        </w:rPr>
      </w:pPr>
    </w:p>
    <w:p w14:paraId="09DDBFDE" w14:textId="1B1655BB" w:rsidR="00546396" w:rsidRDefault="00546396" w:rsidP="00F524DC">
      <w:pPr>
        <w:spacing w:after="160" w:line="259" w:lineRule="auto"/>
        <w:jc w:val="left"/>
        <w:rPr>
          <w:sz w:val="22"/>
          <w:szCs w:val="22"/>
        </w:rPr>
      </w:pPr>
    </w:p>
    <w:p w14:paraId="42E3B59C" w14:textId="34BAF0DF" w:rsidR="00546396" w:rsidRDefault="00546396" w:rsidP="00F524DC">
      <w:pPr>
        <w:spacing w:after="160" w:line="259" w:lineRule="auto"/>
        <w:jc w:val="left"/>
        <w:rPr>
          <w:sz w:val="22"/>
          <w:szCs w:val="22"/>
        </w:rPr>
      </w:pPr>
    </w:p>
    <w:p w14:paraId="02B774A1" w14:textId="53020141" w:rsidR="00546396" w:rsidRDefault="00546396" w:rsidP="00F524DC">
      <w:pPr>
        <w:spacing w:after="160" w:line="259" w:lineRule="auto"/>
        <w:jc w:val="left"/>
        <w:rPr>
          <w:sz w:val="22"/>
          <w:szCs w:val="22"/>
        </w:rPr>
      </w:pPr>
    </w:p>
    <w:p w14:paraId="0EF7005F" w14:textId="34D5FA41" w:rsidR="00546396" w:rsidRDefault="00546396" w:rsidP="00F524DC">
      <w:pPr>
        <w:spacing w:after="160" w:line="259" w:lineRule="auto"/>
        <w:jc w:val="left"/>
        <w:rPr>
          <w:sz w:val="22"/>
          <w:szCs w:val="22"/>
        </w:rPr>
      </w:pPr>
    </w:p>
    <w:p w14:paraId="0FEE5CDE" w14:textId="466D6E8A" w:rsidR="00546396" w:rsidRDefault="00546396" w:rsidP="00F524DC">
      <w:pPr>
        <w:spacing w:after="160" w:line="259" w:lineRule="auto"/>
        <w:jc w:val="left"/>
        <w:rPr>
          <w:sz w:val="22"/>
          <w:szCs w:val="22"/>
        </w:rPr>
      </w:pPr>
    </w:p>
    <w:p w14:paraId="63A40FFF" w14:textId="2806A33F" w:rsidR="00546396" w:rsidRDefault="00546396" w:rsidP="00F524DC">
      <w:pPr>
        <w:spacing w:after="160" w:line="259" w:lineRule="auto"/>
        <w:jc w:val="left"/>
        <w:rPr>
          <w:sz w:val="22"/>
          <w:szCs w:val="22"/>
        </w:rPr>
      </w:pPr>
    </w:p>
    <w:p w14:paraId="21B17A29" w14:textId="77777777" w:rsidR="00546396" w:rsidRDefault="00546396" w:rsidP="00F524DC">
      <w:pPr>
        <w:spacing w:after="160" w:line="259" w:lineRule="auto"/>
        <w:jc w:val="left"/>
        <w:rPr>
          <w:sz w:val="22"/>
          <w:szCs w:val="22"/>
        </w:rPr>
      </w:pPr>
    </w:p>
    <w:p w14:paraId="1F73C50F" w14:textId="77777777" w:rsidR="004D5097" w:rsidRDefault="004D5097" w:rsidP="00DE4952">
      <w:pPr>
        <w:spacing w:after="160" w:line="259" w:lineRule="auto"/>
        <w:rPr>
          <w:rFonts w:ascii="Arial" w:eastAsia="Times New Roman" w:hAnsi="Arial" w:cs="Arial"/>
          <w:b/>
          <w:bCs/>
          <w:color w:val="FF0000"/>
          <w:sz w:val="36"/>
          <w:szCs w:val="36"/>
          <w:u w:val="single"/>
        </w:rPr>
      </w:pPr>
    </w:p>
    <w:p w14:paraId="50A9739C" w14:textId="5226395F" w:rsidR="00DE4952" w:rsidRDefault="00DE4952" w:rsidP="00DE4952">
      <w:pPr>
        <w:spacing w:after="160" w:line="259" w:lineRule="auto"/>
        <w:rPr>
          <w:rFonts w:ascii="Arial" w:eastAsia="Times New Roman" w:hAnsi="Arial" w:cs="Arial"/>
          <w:b/>
          <w:bCs/>
          <w:color w:val="FF0000"/>
          <w:sz w:val="36"/>
          <w:szCs w:val="36"/>
          <w:u w:val="single"/>
        </w:rPr>
      </w:pPr>
      <w:r w:rsidRPr="00C80013">
        <w:rPr>
          <w:rFonts w:ascii="Arial" w:eastAsia="Times New Roman" w:hAnsi="Arial" w:cs="Arial"/>
          <w:b/>
          <w:bCs/>
          <w:color w:val="FF0000"/>
          <w:sz w:val="36"/>
          <w:szCs w:val="36"/>
          <w:u w:val="single"/>
        </w:rPr>
        <w:t>I</w:t>
      </w:r>
      <w:r>
        <w:rPr>
          <w:rFonts w:ascii="Arial" w:eastAsia="Times New Roman" w:hAnsi="Arial" w:cs="Arial"/>
          <w:b/>
          <w:bCs/>
          <w:color w:val="FF0000"/>
          <w:sz w:val="36"/>
          <w:szCs w:val="36"/>
          <w:u w:val="single"/>
        </w:rPr>
        <w:t>II</w:t>
      </w:r>
      <w:r w:rsidRPr="00C80013">
        <w:rPr>
          <w:rFonts w:ascii="Arial" w:eastAsia="Times New Roman" w:hAnsi="Arial" w:cs="Arial"/>
          <w:b/>
          <w:bCs/>
          <w:color w:val="FF0000"/>
          <w:sz w:val="36"/>
          <w:szCs w:val="36"/>
          <w:u w:val="single"/>
        </w:rPr>
        <w:t>.</w:t>
      </w:r>
      <w:r>
        <w:rPr>
          <w:rFonts w:ascii="Arial" w:eastAsia="Times New Roman" w:hAnsi="Arial" w:cs="Arial"/>
          <w:b/>
          <w:bCs/>
          <w:color w:val="FF0000"/>
          <w:sz w:val="36"/>
          <w:szCs w:val="36"/>
          <w:u w:val="single"/>
        </w:rPr>
        <w:t>4 Etude de coûts</w:t>
      </w:r>
    </w:p>
    <w:tbl>
      <w:tblPr>
        <w:tblStyle w:val="Grilledutableau"/>
        <w:tblW w:w="0" w:type="auto"/>
        <w:tblLook w:val="04A0" w:firstRow="1" w:lastRow="0" w:firstColumn="1" w:lastColumn="0" w:noHBand="0" w:noVBand="1"/>
      </w:tblPr>
      <w:tblGrid>
        <w:gridCol w:w="1804"/>
        <w:gridCol w:w="1812"/>
        <w:gridCol w:w="1812"/>
        <w:gridCol w:w="1813"/>
        <w:gridCol w:w="1813"/>
      </w:tblGrid>
      <w:tr w:rsidR="00A224F8" w14:paraId="0E5822BC" w14:textId="77777777" w:rsidTr="008679F7">
        <w:tc>
          <w:tcPr>
            <w:tcW w:w="1804" w:type="dxa"/>
            <w:vAlign w:val="center"/>
          </w:tcPr>
          <w:p w14:paraId="6DC6C13A" w14:textId="59CD049B" w:rsidR="00A224F8" w:rsidRDefault="00A224F8" w:rsidP="00A224F8">
            <w:pPr>
              <w:spacing w:after="160" w:line="259" w:lineRule="auto"/>
              <w:jc w:val="left"/>
              <w:rPr>
                <w:sz w:val="22"/>
                <w:szCs w:val="22"/>
              </w:rPr>
            </w:pPr>
            <w:r>
              <w:rPr>
                <w:rStyle w:val="lev"/>
              </w:rPr>
              <w:t xml:space="preserve">Tâches </w:t>
            </w:r>
          </w:p>
        </w:tc>
        <w:tc>
          <w:tcPr>
            <w:tcW w:w="1812" w:type="dxa"/>
            <w:vAlign w:val="center"/>
          </w:tcPr>
          <w:p w14:paraId="7CEFC880" w14:textId="29369DBB" w:rsidR="00A224F8" w:rsidRDefault="00A224F8" w:rsidP="00A224F8">
            <w:pPr>
              <w:spacing w:after="160" w:line="259" w:lineRule="auto"/>
              <w:jc w:val="left"/>
              <w:rPr>
                <w:sz w:val="22"/>
                <w:szCs w:val="22"/>
              </w:rPr>
            </w:pPr>
            <w:r>
              <w:rPr>
                <w:rStyle w:val="lev"/>
              </w:rPr>
              <w:t xml:space="preserve"> Intervenant </w:t>
            </w:r>
          </w:p>
        </w:tc>
        <w:tc>
          <w:tcPr>
            <w:tcW w:w="1812" w:type="dxa"/>
            <w:vAlign w:val="center"/>
          </w:tcPr>
          <w:p w14:paraId="15EBCF36" w14:textId="2F4DC63B" w:rsidR="00A224F8" w:rsidRDefault="00A224F8" w:rsidP="00A224F8">
            <w:pPr>
              <w:spacing w:after="160" w:line="259" w:lineRule="auto"/>
              <w:jc w:val="left"/>
              <w:rPr>
                <w:sz w:val="22"/>
                <w:szCs w:val="22"/>
              </w:rPr>
            </w:pPr>
            <w:r>
              <w:rPr>
                <w:rStyle w:val="lev"/>
              </w:rPr>
              <w:t xml:space="preserve"> Temps (j/h) </w:t>
            </w:r>
          </w:p>
        </w:tc>
        <w:tc>
          <w:tcPr>
            <w:tcW w:w="1813" w:type="dxa"/>
            <w:vAlign w:val="center"/>
          </w:tcPr>
          <w:p w14:paraId="12791613" w14:textId="55BAA138" w:rsidR="00A224F8" w:rsidRDefault="00A224F8" w:rsidP="00A224F8">
            <w:pPr>
              <w:spacing w:after="160" w:line="259" w:lineRule="auto"/>
              <w:jc w:val="left"/>
              <w:rPr>
                <w:sz w:val="22"/>
                <w:szCs w:val="22"/>
              </w:rPr>
            </w:pPr>
            <w:r>
              <w:rPr>
                <w:rStyle w:val="lev"/>
              </w:rPr>
              <w:t xml:space="preserve">Coût jours  </w:t>
            </w:r>
          </w:p>
        </w:tc>
        <w:tc>
          <w:tcPr>
            <w:tcW w:w="1813" w:type="dxa"/>
            <w:vAlign w:val="center"/>
          </w:tcPr>
          <w:p w14:paraId="4A508702" w14:textId="73C7CEBC" w:rsidR="00A224F8" w:rsidRDefault="00A224F8" w:rsidP="00A224F8">
            <w:pPr>
              <w:spacing w:after="160" w:line="259" w:lineRule="auto"/>
              <w:jc w:val="left"/>
              <w:rPr>
                <w:sz w:val="22"/>
                <w:szCs w:val="22"/>
              </w:rPr>
            </w:pPr>
            <w:r>
              <w:rPr>
                <w:rStyle w:val="lev"/>
              </w:rPr>
              <w:t xml:space="preserve"> Total coût (€) </w:t>
            </w:r>
          </w:p>
        </w:tc>
      </w:tr>
      <w:tr w:rsidR="00A224F8" w14:paraId="54FE10D3" w14:textId="77777777" w:rsidTr="008679F7">
        <w:tc>
          <w:tcPr>
            <w:tcW w:w="1804" w:type="dxa"/>
            <w:vAlign w:val="center"/>
          </w:tcPr>
          <w:p w14:paraId="663932F4" w14:textId="535309FE" w:rsidR="00A224F8" w:rsidRDefault="00A224F8" w:rsidP="00A224F8">
            <w:pPr>
              <w:spacing w:after="160" w:line="259" w:lineRule="auto"/>
              <w:jc w:val="left"/>
              <w:rPr>
                <w:sz w:val="22"/>
                <w:szCs w:val="22"/>
              </w:rPr>
            </w:pPr>
            <w:r>
              <w:t>Design</w:t>
            </w:r>
          </w:p>
        </w:tc>
        <w:tc>
          <w:tcPr>
            <w:tcW w:w="1812" w:type="dxa"/>
            <w:vAlign w:val="center"/>
          </w:tcPr>
          <w:p w14:paraId="3B649E5F" w14:textId="33B32D51" w:rsidR="00A224F8" w:rsidRDefault="00A224F8" w:rsidP="00A224F8">
            <w:pPr>
              <w:spacing w:after="160" w:line="259" w:lineRule="auto"/>
              <w:jc w:val="left"/>
              <w:rPr>
                <w:sz w:val="22"/>
                <w:szCs w:val="22"/>
              </w:rPr>
            </w:pPr>
            <w:r>
              <w:t> </w:t>
            </w:r>
          </w:p>
        </w:tc>
        <w:tc>
          <w:tcPr>
            <w:tcW w:w="1812" w:type="dxa"/>
            <w:vAlign w:val="center"/>
          </w:tcPr>
          <w:p w14:paraId="1E1C7349" w14:textId="7BDE404F" w:rsidR="00A224F8" w:rsidRDefault="00A224F8" w:rsidP="00A224F8">
            <w:pPr>
              <w:spacing w:after="160" w:line="259" w:lineRule="auto"/>
              <w:jc w:val="left"/>
              <w:rPr>
                <w:sz w:val="22"/>
                <w:szCs w:val="22"/>
              </w:rPr>
            </w:pPr>
            <w:r>
              <w:t> </w:t>
            </w:r>
          </w:p>
        </w:tc>
        <w:tc>
          <w:tcPr>
            <w:tcW w:w="1813" w:type="dxa"/>
            <w:vAlign w:val="center"/>
          </w:tcPr>
          <w:p w14:paraId="447F8A04" w14:textId="18560645" w:rsidR="00A224F8" w:rsidRDefault="00A224F8" w:rsidP="00A224F8">
            <w:pPr>
              <w:spacing w:after="160" w:line="259" w:lineRule="auto"/>
              <w:jc w:val="left"/>
              <w:rPr>
                <w:sz w:val="22"/>
                <w:szCs w:val="22"/>
              </w:rPr>
            </w:pPr>
            <w:r>
              <w:t> </w:t>
            </w:r>
          </w:p>
        </w:tc>
        <w:tc>
          <w:tcPr>
            <w:tcW w:w="1813" w:type="dxa"/>
            <w:vAlign w:val="center"/>
          </w:tcPr>
          <w:p w14:paraId="6BDE94C4" w14:textId="373B4A60" w:rsidR="00A224F8" w:rsidRDefault="00A224F8" w:rsidP="00A224F8">
            <w:pPr>
              <w:spacing w:after="160" w:line="259" w:lineRule="auto"/>
              <w:jc w:val="left"/>
              <w:rPr>
                <w:sz w:val="22"/>
                <w:szCs w:val="22"/>
              </w:rPr>
            </w:pPr>
            <w:r>
              <w:t> </w:t>
            </w:r>
          </w:p>
        </w:tc>
      </w:tr>
      <w:tr w:rsidR="00A224F8" w14:paraId="46BD1A01" w14:textId="77777777" w:rsidTr="008679F7">
        <w:tc>
          <w:tcPr>
            <w:tcW w:w="1804" w:type="dxa"/>
            <w:vAlign w:val="center"/>
          </w:tcPr>
          <w:p w14:paraId="31D83E9A" w14:textId="78A11F63" w:rsidR="00A224F8" w:rsidRDefault="00A224F8" w:rsidP="00A224F8">
            <w:pPr>
              <w:spacing w:after="160" w:line="259" w:lineRule="auto"/>
              <w:jc w:val="left"/>
              <w:rPr>
                <w:sz w:val="22"/>
                <w:szCs w:val="22"/>
              </w:rPr>
            </w:pPr>
            <w:r>
              <w:t>Charte graphique</w:t>
            </w:r>
          </w:p>
        </w:tc>
        <w:tc>
          <w:tcPr>
            <w:tcW w:w="1812" w:type="dxa"/>
            <w:vAlign w:val="center"/>
          </w:tcPr>
          <w:p w14:paraId="4FE66C84" w14:textId="583E02FD" w:rsidR="00A224F8" w:rsidRDefault="00A224F8" w:rsidP="00A224F8">
            <w:pPr>
              <w:spacing w:after="160" w:line="259" w:lineRule="auto"/>
              <w:jc w:val="left"/>
              <w:rPr>
                <w:sz w:val="22"/>
                <w:szCs w:val="22"/>
              </w:rPr>
            </w:pPr>
            <w:r>
              <w:t> DA</w:t>
            </w:r>
          </w:p>
        </w:tc>
        <w:tc>
          <w:tcPr>
            <w:tcW w:w="1812" w:type="dxa"/>
            <w:vAlign w:val="center"/>
          </w:tcPr>
          <w:p w14:paraId="55DDE43C" w14:textId="19E9A188" w:rsidR="00A224F8" w:rsidRDefault="00A224F8" w:rsidP="00A224F8">
            <w:pPr>
              <w:spacing w:after="160" w:line="259" w:lineRule="auto"/>
              <w:jc w:val="left"/>
              <w:rPr>
                <w:sz w:val="22"/>
                <w:szCs w:val="22"/>
              </w:rPr>
            </w:pPr>
            <w:r>
              <w:t> </w:t>
            </w:r>
            <w:r w:rsidR="001F1EE0">
              <w:t>0.5</w:t>
            </w:r>
          </w:p>
        </w:tc>
        <w:tc>
          <w:tcPr>
            <w:tcW w:w="1813" w:type="dxa"/>
            <w:vAlign w:val="center"/>
          </w:tcPr>
          <w:p w14:paraId="3C89BB4C" w14:textId="13D87EDF" w:rsidR="00A224F8" w:rsidRDefault="00A224F8" w:rsidP="00A224F8">
            <w:pPr>
              <w:spacing w:after="160" w:line="259" w:lineRule="auto"/>
              <w:jc w:val="left"/>
              <w:rPr>
                <w:sz w:val="22"/>
                <w:szCs w:val="22"/>
              </w:rPr>
            </w:pPr>
            <w:r>
              <w:t> 600</w:t>
            </w:r>
          </w:p>
        </w:tc>
        <w:tc>
          <w:tcPr>
            <w:tcW w:w="1813" w:type="dxa"/>
            <w:vAlign w:val="center"/>
          </w:tcPr>
          <w:p w14:paraId="0AE322DC" w14:textId="692B7E32" w:rsidR="00A224F8" w:rsidRDefault="00A224F8" w:rsidP="00A224F8">
            <w:pPr>
              <w:spacing w:after="160" w:line="259" w:lineRule="auto"/>
              <w:jc w:val="left"/>
              <w:rPr>
                <w:sz w:val="22"/>
                <w:szCs w:val="22"/>
              </w:rPr>
            </w:pPr>
            <w:r>
              <w:t> </w:t>
            </w:r>
            <w:r w:rsidR="001F1EE0">
              <w:t>3</w:t>
            </w:r>
            <w:r>
              <w:t>00</w:t>
            </w:r>
          </w:p>
        </w:tc>
      </w:tr>
      <w:tr w:rsidR="00A224F8" w14:paraId="75F3D9C1" w14:textId="77777777" w:rsidTr="008679F7">
        <w:tc>
          <w:tcPr>
            <w:tcW w:w="1804" w:type="dxa"/>
            <w:vAlign w:val="center"/>
          </w:tcPr>
          <w:p w14:paraId="5F9B6829" w14:textId="435A72C9" w:rsidR="00A224F8" w:rsidRDefault="00A224F8" w:rsidP="00A224F8">
            <w:pPr>
              <w:spacing w:after="160" w:line="259" w:lineRule="auto"/>
              <w:jc w:val="left"/>
              <w:rPr>
                <w:sz w:val="22"/>
                <w:szCs w:val="22"/>
              </w:rPr>
            </w:pPr>
            <w:r>
              <w:t>Maquettes</w:t>
            </w:r>
          </w:p>
        </w:tc>
        <w:tc>
          <w:tcPr>
            <w:tcW w:w="1812" w:type="dxa"/>
            <w:vAlign w:val="center"/>
          </w:tcPr>
          <w:p w14:paraId="67F7D7E4" w14:textId="7FF250DF" w:rsidR="00A224F8" w:rsidRDefault="00A224F8" w:rsidP="00A224F8">
            <w:pPr>
              <w:spacing w:after="160" w:line="259" w:lineRule="auto"/>
              <w:jc w:val="left"/>
              <w:rPr>
                <w:sz w:val="22"/>
                <w:szCs w:val="22"/>
              </w:rPr>
            </w:pPr>
            <w:r>
              <w:t> DA</w:t>
            </w:r>
          </w:p>
        </w:tc>
        <w:tc>
          <w:tcPr>
            <w:tcW w:w="1812" w:type="dxa"/>
            <w:vAlign w:val="center"/>
          </w:tcPr>
          <w:p w14:paraId="2A222E5B" w14:textId="06AA10C3" w:rsidR="00A224F8" w:rsidRDefault="00A224F8" w:rsidP="00A224F8">
            <w:pPr>
              <w:spacing w:after="160" w:line="259" w:lineRule="auto"/>
              <w:jc w:val="left"/>
              <w:rPr>
                <w:sz w:val="22"/>
                <w:szCs w:val="22"/>
              </w:rPr>
            </w:pPr>
            <w:r>
              <w:t> </w:t>
            </w:r>
            <w:r w:rsidR="001F1EE0">
              <w:t>2.5</w:t>
            </w:r>
          </w:p>
        </w:tc>
        <w:tc>
          <w:tcPr>
            <w:tcW w:w="1813" w:type="dxa"/>
            <w:vAlign w:val="center"/>
          </w:tcPr>
          <w:p w14:paraId="7C591B71" w14:textId="6A4151FF" w:rsidR="00A224F8" w:rsidRDefault="00A224F8" w:rsidP="00A224F8">
            <w:pPr>
              <w:spacing w:after="160" w:line="259" w:lineRule="auto"/>
              <w:jc w:val="left"/>
              <w:rPr>
                <w:sz w:val="22"/>
                <w:szCs w:val="22"/>
              </w:rPr>
            </w:pPr>
            <w:r>
              <w:t> 600</w:t>
            </w:r>
          </w:p>
        </w:tc>
        <w:tc>
          <w:tcPr>
            <w:tcW w:w="1813" w:type="dxa"/>
            <w:vAlign w:val="center"/>
          </w:tcPr>
          <w:p w14:paraId="017EBBB6" w14:textId="2895B390" w:rsidR="00A224F8" w:rsidRDefault="00A224F8" w:rsidP="00A224F8">
            <w:pPr>
              <w:spacing w:after="160" w:line="259" w:lineRule="auto"/>
              <w:jc w:val="left"/>
              <w:rPr>
                <w:sz w:val="22"/>
                <w:szCs w:val="22"/>
              </w:rPr>
            </w:pPr>
            <w:r>
              <w:t> 1</w:t>
            </w:r>
            <w:r w:rsidR="001F1EE0">
              <w:t>5</w:t>
            </w:r>
            <w:r>
              <w:t>00</w:t>
            </w:r>
          </w:p>
        </w:tc>
      </w:tr>
      <w:tr w:rsidR="00A224F8" w14:paraId="1F500F35" w14:textId="77777777" w:rsidTr="008679F7">
        <w:tc>
          <w:tcPr>
            <w:tcW w:w="1804" w:type="dxa"/>
            <w:vAlign w:val="center"/>
          </w:tcPr>
          <w:p w14:paraId="26F5BA80" w14:textId="2A407388" w:rsidR="00A224F8" w:rsidRDefault="00A224F8" w:rsidP="00A224F8">
            <w:pPr>
              <w:spacing w:after="160" w:line="259" w:lineRule="auto"/>
              <w:jc w:val="left"/>
              <w:rPr>
                <w:sz w:val="22"/>
                <w:szCs w:val="22"/>
              </w:rPr>
            </w:pPr>
            <w:r>
              <w:rPr>
                <w:rStyle w:val="lev"/>
              </w:rPr>
              <w:t xml:space="preserve">Total Design </w:t>
            </w:r>
          </w:p>
        </w:tc>
        <w:tc>
          <w:tcPr>
            <w:tcW w:w="1812" w:type="dxa"/>
            <w:vAlign w:val="center"/>
          </w:tcPr>
          <w:p w14:paraId="3C008968" w14:textId="059CF18A" w:rsidR="00A224F8" w:rsidRDefault="00A224F8" w:rsidP="00A224F8">
            <w:pPr>
              <w:spacing w:after="160" w:line="259" w:lineRule="auto"/>
              <w:jc w:val="left"/>
              <w:rPr>
                <w:sz w:val="22"/>
                <w:szCs w:val="22"/>
              </w:rPr>
            </w:pPr>
            <w:r>
              <w:rPr>
                <w:rStyle w:val="lev"/>
              </w:rPr>
              <w:t xml:space="preserve">  </w:t>
            </w:r>
          </w:p>
        </w:tc>
        <w:tc>
          <w:tcPr>
            <w:tcW w:w="1812" w:type="dxa"/>
            <w:vAlign w:val="center"/>
          </w:tcPr>
          <w:p w14:paraId="7BA42A80" w14:textId="70EAF965" w:rsidR="00A224F8" w:rsidRDefault="00A224F8" w:rsidP="00A224F8">
            <w:pPr>
              <w:spacing w:after="160" w:line="259" w:lineRule="auto"/>
              <w:jc w:val="left"/>
              <w:rPr>
                <w:sz w:val="22"/>
                <w:szCs w:val="22"/>
              </w:rPr>
            </w:pPr>
            <w:r>
              <w:rPr>
                <w:rStyle w:val="lev"/>
              </w:rPr>
              <w:t xml:space="preserve"> 3 </w:t>
            </w:r>
          </w:p>
        </w:tc>
        <w:tc>
          <w:tcPr>
            <w:tcW w:w="1813" w:type="dxa"/>
            <w:vAlign w:val="center"/>
          </w:tcPr>
          <w:p w14:paraId="63FF7AE4" w14:textId="7B36E8AA" w:rsidR="00A224F8" w:rsidRDefault="00A224F8" w:rsidP="00A224F8">
            <w:pPr>
              <w:spacing w:after="160" w:line="259" w:lineRule="auto"/>
              <w:jc w:val="left"/>
              <w:rPr>
                <w:sz w:val="22"/>
                <w:szCs w:val="22"/>
              </w:rPr>
            </w:pPr>
            <w:r>
              <w:rPr>
                <w:rStyle w:val="lev"/>
              </w:rPr>
              <w:t xml:space="preserve">  </w:t>
            </w:r>
            <w:r w:rsidR="009A7F88">
              <w:rPr>
                <w:rStyle w:val="lev"/>
              </w:rPr>
              <w:t>6</w:t>
            </w:r>
            <w:r w:rsidR="001F1EE0">
              <w:rPr>
                <w:rStyle w:val="lev"/>
              </w:rPr>
              <w:t>00</w:t>
            </w:r>
          </w:p>
        </w:tc>
        <w:tc>
          <w:tcPr>
            <w:tcW w:w="1813" w:type="dxa"/>
            <w:vAlign w:val="center"/>
          </w:tcPr>
          <w:p w14:paraId="5B1A698C" w14:textId="6B7AA35A" w:rsidR="00A224F8" w:rsidRDefault="00A224F8" w:rsidP="00A224F8">
            <w:pPr>
              <w:spacing w:after="160" w:line="259" w:lineRule="auto"/>
              <w:jc w:val="left"/>
              <w:rPr>
                <w:sz w:val="22"/>
                <w:szCs w:val="22"/>
              </w:rPr>
            </w:pPr>
            <w:r>
              <w:rPr>
                <w:rStyle w:val="lev"/>
              </w:rPr>
              <w:t> </w:t>
            </w:r>
            <w:r w:rsidR="001F1EE0">
              <w:rPr>
                <w:rStyle w:val="lev"/>
              </w:rPr>
              <w:t>18</w:t>
            </w:r>
            <w:r>
              <w:rPr>
                <w:rStyle w:val="lev"/>
              </w:rPr>
              <w:t xml:space="preserve">00 </w:t>
            </w:r>
          </w:p>
        </w:tc>
      </w:tr>
      <w:tr w:rsidR="00A224F8" w14:paraId="70E59B0D" w14:textId="77777777" w:rsidTr="008679F7">
        <w:tc>
          <w:tcPr>
            <w:tcW w:w="1804" w:type="dxa"/>
            <w:vAlign w:val="center"/>
          </w:tcPr>
          <w:p w14:paraId="44A0C305" w14:textId="68DF62D7" w:rsidR="00A224F8" w:rsidRDefault="00A224F8" w:rsidP="00A224F8">
            <w:pPr>
              <w:spacing w:after="160" w:line="259" w:lineRule="auto"/>
              <w:jc w:val="left"/>
              <w:rPr>
                <w:sz w:val="22"/>
                <w:szCs w:val="22"/>
              </w:rPr>
            </w:pPr>
            <w:r>
              <w:t>Arborescence site</w:t>
            </w:r>
          </w:p>
        </w:tc>
        <w:tc>
          <w:tcPr>
            <w:tcW w:w="1812" w:type="dxa"/>
            <w:vAlign w:val="center"/>
          </w:tcPr>
          <w:p w14:paraId="666675F9" w14:textId="5CDFC8DE" w:rsidR="00A224F8" w:rsidRDefault="00A224F8" w:rsidP="00A224F8">
            <w:pPr>
              <w:spacing w:after="160" w:line="259" w:lineRule="auto"/>
              <w:jc w:val="left"/>
              <w:rPr>
                <w:sz w:val="22"/>
                <w:szCs w:val="22"/>
              </w:rPr>
            </w:pPr>
            <w:r>
              <w:t>Chef de projet web</w:t>
            </w:r>
          </w:p>
        </w:tc>
        <w:tc>
          <w:tcPr>
            <w:tcW w:w="1812" w:type="dxa"/>
            <w:vAlign w:val="center"/>
          </w:tcPr>
          <w:p w14:paraId="03C8C586" w14:textId="1029C2AB" w:rsidR="00A224F8" w:rsidRDefault="00A224F8" w:rsidP="00A224F8">
            <w:pPr>
              <w:spacing w:after="160" w:line="259" w:lineRule="auto"/>
              <w:jc w:val="left"/>
              <w:rPr>
                <w:sz w:val="22"/>
                <w:szCs w:val="22"/>
              </w:rPr>
            </w:pPr>
            <w:r>
              <w:t>1</w:t>
            </w:r>
          </w:p>
        </w:tc>
        <w:tc>
          <w:tcPr>
            <w:tcW w:w="1813" w:type="dxa"/>
            <w:vAlign w:val="center"/>
          </w:tcPr>
          <w:p w14:paraId="484E6704" w14:textId="2D1DE1AE" w:rsidR="00A224F8" w:rsidRDefault="00A224F8" w:rsidP="00A224F8">
            <w:pPr>
              <w:spacing w:after="160" w:line="259" w:lineRule="auto"/>
              <w:jc w:val="left"/>
              <w:rPr>
                <w:sz w:val="22"/>
                <w:szCs w:val="22"/>
              </w:rPr>
            </w:pPr>
            <w:r>
              <w:t>600</w:t>
            </w:r>
          </w:p>
        </w:tc>
        <w:tc>
          <w:tcPr>
            <w:tcW w:w="1813" w:type="dxa"/>
            <w:vAlign w:val="center"/>
          </w:tcPr>
          <w:p w14:paraId="02D2ED48" w14:textId="6E679598" w:rsidR="00A224F8" w:rsidRDefault="00A224F8" w:rsidP="00A224F8">
            <w:pPr>
              <w:spacing w:after="160" w:line="259" w:lineRule="auto"/>
              <w:jc w:val="left"/>
              <w:rPr>
                <w:sz w:val="22"/>
                <w:szCs w:val="22"/>
              </w:rPr>
            </w:pPr>
            <w:r>
              <w:t>600</w:t>
            </w:r>
          </w:p>
        </w:tc>
      </w:tr>
      <w:tr w:rsidR="00A224F8" w14:paraId="5A285B41" w14:textId="77777777" w:rsidTr="008679F7">
        <w:tc>
          <w:tcPr>
            <w:tcW w:w="1804" w:type="dxa"/>
            <w:vAlign w:val="center"/>
          </w:tcPr>
          <w:p w14:paraId="0CA9A141" w14:textId="16E2C9B4" w:rsidR="00A224F8" w:rsidRDefault="00A224F8" w:rsidP="00A224F8">
            <w:pPr>
              <w:spacing w:after="160" w:line="259" w:lineRule="auto"/>
              <w:jc w:val="left"/>
              <w:rPr>
                <w:sz w:val="22"/>
                <w:szCs w:val="22"/>
              </w:rPr>
            </w:pPr>
            <w:r>
              <w:t>Fonctionnalités</w:t>
            </w:r>
          </w:p>
        </w:tc>
        <w:tc>
          <w:tcPr>
            <w:tcW w:w="1812" w:type="dxa"/>
            <w:vAlign w:val="center"/>
          </w:tcPr>
          <w:p w14:paraId="629BFCA0" w14:textId="1560BE02" w:rsidR="00A224F8" w:rsidRDefault="00A224F8" w:rsidP="00A224F8">
            <w:pPr>
              <w:spacing w:after="160" w:line="259" w:lineRule="auto"/>
              <w:jc w:val="left"/>
              <w:rPr>
                <w:sz w:val="22"/>
                <w:szCs w:val="22"/>
              </w:rPr>
            </w:pPr>
            <w:r>
              <w:t xml:space="preserve">Chef de projet web </w:t>
            </w:r>
          </w:p>
        </w:tc>
        <w:tc>
          <w:tcPr>
            <w:tcW w:w="1812" w:type="dxa"/>
            <w:vAlign w:val="center"/>
          </w:tcPr>
          <w:p w14:paraId="15376F51" w14:textId="3B660E5F" w:rsidR="00A224F8" w:rsidRDefault="00A224F8" w:rsidP="00A224F8">
            <w:pPr>
              <w:spacing w:after="160" w:line="259" w:lineRule="auto"/>
              <w:jc w:val="left"/>
              <w:rPr>
                <w:sz w:val="22"/>
                <w:szCs w:val="22"/>
              </w:rPr>
            </w:pPr>
            <w:r>
              <w:t>1</w:t>
            </w:r>
          </w:p>
        </w:tc>
        <w:tc>
          <w:tcPr>
            <w:tcW w:w="1813" w:type="dxa"/>
            <w:vAlign w:val="center"/>
          </w:tcPr>
          <w:p w14:paraId="0AB641E2" w14:textId="55421C77" w:rsidR="00A224F8" w:rsidRDefault="00A224F8" w:rsidP="00A224F8">
            <w:pPr>
              <w:spacing w:after="160" w:line="259" w:lineRule="auto"/>
              <w:jc w:val="left"/>
              <w:rPr>
                <w:sz w:val="22"/>
                <w:szCs w:val="22"/>
              </w:rPr>
            </w:pPr>
            <w:r>
              <w:t>600</w:t>
            </w:r>
          </w:p>
        </w:tc>
        <w:tc>
          <w:tcPr>
            <w:tcW w:w="1813" w:type="dxa"/>
            <w:vAlign w:val="center"/>
          </w:tcPr>
          <w:p w14:paraId="0D0A2B35" w14:textId="644AE5C8" w:rsidR="00A224F8" w:rsidRDefault="00A224F8" w:rsidP="00A224F8">
            <w:pPr>
              <w:spacing w:after="160" w:line="259" w:lineRule="auto"/>
              <w:jc w:val="left"/>
              <w:rPr>
                <w:sz w:val="22"/>
                <w:szCs w:val="22"/>
              </w:rPr>
            </w:pPr>
            <w:r>
              <w:t>600</w:t>
            </w:r>
          </w:p>
        </w:tc>
      </w:tr>
      <w:tr w:rsidR="00A224F8" w14:paraId="128E97B5" w14:textId="77777777" w:rsidTr="008679F7">
        <w:tc>
          <w:tcPr>
            <w:tcW w:w="1804" w:type="dxa"/>
            <w:vAlign w:val="center"/>
          </w:tcPr>
          <w:p w14:paraId="772798F6" w14:textId="285E20B8" w:rsidR="00A224F8" w:rsidRDefault="00A224F8" w:rsidP="00A224F8">
            <w:pPr>
              <w:spacing w:after="160" w:line="259" w:lineRule="auto"/>
              <w:jc w:val="left"/>
              <w:rPr>
                <w:sz w:val="22"/>
                <w:szCs w:val="22"/>
              </w:rPr>
            </w:pPr>
            <w:r>
              <w:t>Architectures des données</w:t>
            </w:r>
          </w:p>
        </w:tc>
        <w:tc>
          <w:tcPr>
            <w:tcW w:w="1812" w:type="dxa"/>
            <w:vAlign w:val="center"/>
          </w:tcPr>
          <w:p w14:paraId="452403A9" w14:textId="3E19FE5F" w:rsidR="00A224F8" w:rsidRDefault="00A224F8" w:rsidP="00A224F8">
            <w:pPr>
              <w:spacing w:after="160" w:line="259" w:lineRule="auto"/>
              <w:jc w:val="left"/>
              <w:rPr>
                <w:sz w:val="22"/>
                <w:szCs w:val="22"/>
              </w:rPr>
            </w:pPr>
            <w:r>
              <w:t xml:space="preserve">Chef de projet web </w:t>
            </w:r>
          </w:p>
        </w:tc>
        <w:tc>
          <w:tcPr>
            <w:tcW w:w="1812" w:type="dxa"/>
            <w:vAlign w:val="center"/>
          </w:tcPr>
          <w:p w14:paraId="11AD529F" w14:textId="06405FF3" w:rsidR="00A224F8" w:rsidRDefault="00A224F8" w:rsidP="00A224F8">
            <w:pPr>
              <w:spacing w:after="160" w:line="259" w:lineRule="auto"/>
              <w:jc w:val="left"/>
              <w:rPr>
                <w:sz w:val="22"/>
                <w:szCs w:val="22"/>
              </w:rPr>
            </w:pPr>
            <w:r>
              <w:t>0.5</w:t>
            </w:r>
          </w:p>
        </w:tc>
        <w:tc>
          <w:tcPr>
            <w:tcW w:w="1813" w:type="dxa"/>
            <w:vAlign w:val="center"/>
          </w:tcPr>
          <w:p w14:paraId="41476AA3" w14:textId="6EADB428" w:rsidR="00A224F8" w:rsidRDefault="00A224F8" w:rsidP="00A224F8">
            <w:pPr>
              <w:spacing w:after="160" w:line="259" w:lineRule="auto"/>
              <w:jc w:val="left"/>
              <w:rPr>
                <w:sz w:val="22"/>
                <w:szCs w:val="22"/>
              </w:rPr>
            </w:pPr>
            <w:r>
              <w:t>600</w:t>
            </w:r>
          </w:p>
        </w:tc>
        <w:tc>
          <w:tcPr>
            <w:tcW w:w="1813" w:type="dxa"/>
            <w:vAlign w:val="center"/>
          </w:tcPr>
          <w:p w14:paraId="6BD2D6FD" w14:textId="18E55C4B" w:rsidR="00A224F8" w:rsidRDefault="00A224F8" w:rsidP="00A224F8">
            <w:pPr>
              <w:spacing w:after="160" w:line="259" w:lineRule="auto"/>
              <w:jc w:val="left"/>
              <w:rPr>
                <w:sz w:val="22"/>
                <w:szCs w:val="22"/>
              </w:rPr>
            </w:pPr>
            <w:r>
              <w:t>300</w:t>
            </w:r>
          </w:p>
        </w:tc>
      </w:tr>
      <w:tr w:rsidR="00A224F8" w14:paraId="5A42CF7A" w14:textId="77777777" w:rsidTr="008679F7">
        <w:tc>
          <w:tcPr>
            <w:tcW w:w="1804" w:type="dxa"/>
            <w:vAlign w:val="center"/>
          </w:tcPr>
          <w:p w14:paraId="01D98EC5" w14:textId="3212632B" w:rsidR="00A224F8" w:rsidRDefault="00A224F8" w:rsidP="00A224F8">
            <w:pPr>
              <w:spacing w:after="160" w:line="259" w:lineRule="auto"/>
              <w:jc w:val="left"/>
              <w:rPr>
                <w:sz w:val="22"/>
                <w:szCs w:val="22"/>
              </w:rPr>
            </w:pPr>
            <w:r>
              <w:rPr>
                <w:rStyle w:val="lev"/>
              </w:rPr>
              <w:t xml:space="preserve">Total fonctionnel </w:t>
            </w:r>
          </w:p>
        </w:tc>
        <w:tc>
          <w:tcPr>
            <w:tcW w:w="1812" w:type="dxa"/>
            <w:vAlign w:val="center"/>
          </w:tcPr>
          <w:p w14:paraId="1246BB30" w14:textId="06732BC3" w:rsidR="00A224F8" w:rsidRDefault="00A224F8" w:rsidP="00A224F8">
            <w:pPr>
              <w:spacing w:after="160" w:line="259" w:lineRule="auto"/>
              <w:jc w:val="left"/>
              <w:rPr>
                <w:sz w:val="22"/>
                <w:szCs w:val="22"/>
              </w:rPr>
            </w:pPr>
            <w:r>
              <w:rPr>
                <w:rStyle w:val="lev"/>
              </w:rPr>
              <w:t xml:space="preserve">  </w:t>
            </w:r>
          </w:p>
        </w:tc>
        <w:tc>
          <w:tcPr>
            <w:tcW w:w="1812" w:type="dxa"/>
            <w:vAlign w:val="center"/>
          </w:tcPr>
          <w:p w14:paraId="3E87ECF1" w14:textId="0B6281BA" w:rsidR="00A224F8" w:rsidRDefault="00A224F8" w:rsidP="00A224F8">
            <w:pPr>
              <w:spacing w:after="160" w:line="259" w:lineRule="auto"/>
              <w:jc w:val="left"/>
              <w:rPr>
                <w:sz w:val="22"/>
                <w:szCs w:val="22"/>
              </w:rPr>
            </w:pPr>
            <w:r>
              <w:rPr>
                <w:rStyle w:val="lev"/>
              </w:rPr>
              <w:t xml:space="preserve"> 2,5 </w:t>
            </w:r>
          </w:p>
        </w:tc>
        <w:tc>
          <w:tcPr>
            <w:tcW w:w="1813" w:type="dxa"/>
            <w:vAlign w:val="center"/>
          </w:tcPr>
          <w:p w14:paraId="7F99B57C" w14:textId="4FAB1773" w:rsidR="00A224F8" w:rsidRDefault="00A224F8" w:rsidP="00A224F8">
            <w:pPr>
              <w:spacing w:after="160" w:line="259" w:lineRule="auto"/>
              <w:jc w:val="left"/>
              <w:rPr>
                <w:sz w:val="22"/>
                <w:szCs w:val="22"/>
              </w:rPr>
            </w:pPr>
            <w:r>
              <w:rPr>
                <w:rStyle w:val="lev"/>
              </w:rPr>
              <w:t> </w:t>
            </w:r>
            <w:r w:rsidR="009A7F88">
              <w:rPr>
                <w:rStyle w:val="lev"/>
              </w:rPr>
              <w:t>600</w:t>
            </w:r>
          </w:p>
        </w:tc>
        <w:tc>
          <w:tcPr>
            <w:tcW w:w="1813" w:type="dxa"/>
            <w:vAlign w:val="center"/>
          </w:tcPr>
          <w:p w14:paraId="46D45161" w14:textId="6A48CA77" w:rsidR="00A224F8" w:rsidRDefault="00A224F8" w:rsidP="00A224F8">
            <w:pPr>
              <w:spacing w:after="160" w:line="259" w:lineRule="auto"/>
              <w:jc w:val="left"/>
              <w:rPr>
                <w:sz w:val="22"/>
                <w:szCs w:val="22"/>
              </w:rPr>
            </w:pPr>
            <w:r>
              <w:rPr>
                <w:rStyle w:val="lev"/>
              </w:rPr>
              <w:t xml:space="preserve"> 1500 </w:t>
            </w:r>
          </w:p>
        </w:tc>
      </w:tr>
      <w:tr w:rsidR="001F1EE0" w14:paraId="7C9F3F9A" w14:textId="77777777" w:rsidTr="008679F7">
        <w:tc>
          <w:tcPr>
            <w:tcW w:w="1804" w:type="dxa"/>
            <w:vAlign w:val="center"/>
          </w:tcPr>
          <w:p w14:paraId="37FC141B" w14:textId="058C223B" w:rsidR="001F1EE0" w:rsidRDefault="001F1EE0" w:rsidP="001F1EE0">
            <w:pPr>
              <w:spacing w:after="160" w:line="259" w:lineRule="auto"/>
              <w:jc w:val="left"/>
              <w:rPr>
                <w:sz w:val="22"/>
                <w:szCs w:val="22"/>
              </w:rPr>
            </w:pPr>
            <w:r>
              <w:t>Développement web</w:t>
            </w:r>
          </w:p>
        </w:tc>
        <w:tc>
          <w:tcPr>
            <w:tcW w:w="1812" w:type="dxa"/>
            <w:vAlign w:val="center"/>
          </w:tcPr>
          <w:p w14:paraId="5C9C2869" w14:textId="2A790EB9" w:rsidR="001F1EE0" w:rsidRDefault="001F1EE0" w:rsidP="001F1EE0">
            <w:pPr>
              <w:spacing w:after="160" w:line="259" w:lineRule="auto"/>
              <w:jc w:val="left"/>
              <w:rPr>
                <w:sz w:val="22"/>
                <w:szCs w:val="22"/>
              </w:rPr>
            </w:pPr>
            <w:r>
              <w:t>Développeur </w:t>
            </w:r>
          </w:p>
        </w:tc>
        <w:tc>
          <w:tcPr>
            <w:tcW w:w="1812" w:type="dxa"/>
            <w:vAlign w:val="center"/>
          </w:tcPr>
          <w:p w14:paraId="6DC72925" w14:textId="28FA434B" w:rsidR="001F1EE0" w:rsidRDefault="001F1EE0" w:rsidP="001F1EE0">
            <w:pPr>
              <w:spacing w:after="160" w:line="259" w:lineRule="auto"/>
              <w:jc w:val="left"/>
              <w:rPr>
                <w:sz w:val="22"/>
                <w:szCs w:val="22"/>
              </w:rPr>
            </w:pPr>
            <w:r>
              <w:t>7.5</w:t>
            </w:r>
          </w:p>
        </w:tc>
        <w:tc>
          <w:tcPr>
            <w:tcW w:w="1813" w:type="dxa"/>
            <w:vAlign w:val="center"/>
          </w:tcPr>
          <w:p w14:paraId="0C826AF4" w14:textId="6E9B53EE" w:rsidR="001F1EE0" w:rsidRDefault="001F1EE0" w:rsidP="001F1EE0">
            <w:pPr>
              <w:spacing w:after="160" w:line="259" w:lineRule="auto"/>
              <w:jc w:val="left"/>
              <w:rPr>
                <w:sz w:val="22"/>
                <w:szCs w:val="22"/>
              </w:rPr>
            </w:pPr>
            <w:r>
              <w:t>500</w:t>
            </w:r>
          </w:p>
        </w:tc>
        <w:tc>
          <w:tcPr>
            <w:tcW w:w="1813" w:type="dxa"/>
            <w:vAlign w:val="center"/>
          </w:tcPr>
          <w:p w14:paraId="024DC585" w14:textId="21AF3DA2" w:rsidR="001F1EE0" w:rsidRDefault="001F1EE0" w:rsidP="001F1EE0">
            <w:pPr>
              <w:spacing w:after="160" w:line="259" w:lineRule="auto"/>
              <w:jc w:val="left"/>
              <w:rPr>
                <w:sz w:val="22"/>
                <w:szCs w:val="22"/>
              </w:rPr>
            </w:pPr>
            <w:r>
              <w:t>3750</w:t>
            </w:r>
          </w:p>
        </w:tc>
      </w:tr>
      <w:tr w:rsidR="001F1EE0" w14:paraId="7BA8DAEF" w14:textId="77777777" w:rsidTr="008679F7">
        <w:tc>
          <w:tcPr>
            <w:tcW w:w="1804" w:type="dxa"/>
            <w:vAlign w:val="center"/>
          </w:tcPr>
          <w:p w14:paraId="2EE2266E" w14:textId="6E3B50C5" w:rsidR="001F1EE0" w:rsidRDefault="001F1EE0" w:rsidP="001F1EE0">
            <w:pPr>
              <w:spacing w:after="160" w:line="259" w:lineRule="auto"/>
              <w:jc w:val="left"/>
              <w:rPr>
                <w:sz w:val="22"/>
                <w:szCs w:val="22"/>
              </w:rPr>
            </w:pPr>
            <w:r>
              <w:rPr>
                <w:rStyle w:val="lev"/>
              </w:rPr>
              <w:t xml:space="preserve">Total développement web </w:t>
            </w:r>
          </w:p>
        </w:tc>
        <w:tc>
          <w:tcPr>
            <w:tcW w:w="1812" w:type="dxa"/>
            <w:vAlign w:val="center"/>
          </w:tcPr>
          <w:p w14:paraId="34E91A6F" w14:textId="7496922B" w:rsidR="001F1EE0" w:rsidRDefault="001F1EE0" w:rsidP="001F1EE0">
            <w:pPr>
              <w:spacing w:after="160" w:line="259" w:lineRule="auto"/>
              <w:jc w:val="left"/>
              <w:rPr>
                <w:sz w:val="22"/>
                <w:szCs w:val="22"/>
              </w:rPr>
            </w:pPr>
            <w:r>
              <w:rPr>
                <w:rStyle w:val="lev"/>
              </w:rPr>
              <w:t xml:space="preserve">  </w:t>
            </w:r>
          </w:p>
        </w:tc>
        <w:tc>
          <w:tcPr>
            <w:tcW w:w="1812" w:type="dxa"/>
            <w:vAlign w:val="center"/>
          </w:tcPr>
          <w:p w14:paraId="6DA7F14F" w14:textId="5E5861C0" w:rsidR="001F1EE0" w:rsidRDefault="001F1EE0" w:rsidP="001F1EE0">
            <w:pPr>
              <w:spacing w:after="160" w:line="259" w:lineRule="auto"/>
              <w:jc w:val="left"/>
              <w:rPr>
                <w:sz w:val="22"/>
                <w:szCs w:val="22"/>
              </w:rPr>
            </w:pPr>
            <w:r>
              <w:rPr>
                <w:rStyle w:val="lev"/>
              </w:rPr>
              <w:t>7.5</w:t>
            </w:r>
          </w:p>
        </w:tc>
        <w:tc>
          <w:tcPr>
            <w:tcW w:w="1813" w:type="dxa"/>
            <w:vAlign w:val="center"/>
          </w:tcPr>
          <w:p w14:paraId="5EE14D7F" w14:textId="51CAA717" w:rsidR="001F1EE0" w:rsidRDefault="001F1EE0" w:rsidP="001F1EE0">
            <w:pPr>
              <w:spacing w:after="160" w:line="259" w:lineRule="auto"/>
              <w:jc w:val="left"/>
              <w:rPr>
                <w:sz w:val="22"/>
                <w:szCs w:val="22"/>
              </w:rPr>
            </w:pPr>
            <w:r>
              <w:rPr>
                <w:rStyle w:val="lev"/>
              </w:rPr>
              <w:t xml:space="preserve">  </w:t>
            </w:r>
            <w:r w:rsidR="009A7F88">
              <w:rPr>
                <w:rStyle w:val="lev"/>
              </w:rPr>
              <w:t>500</w:t>
            </w:r>
          </w:p>
        </w:tc>
        <w:tc>
          <w:tcPr>
            <w:tcW w:w="1813" w:type="dxa"/>
            <w:vAlign w:val="center"/>
          </w:tcPr>
          <w:p w14:paraId="0466ED43" w14:textId="5E4D60B4" w:rsidR="001F1EE0" w:rsidRDefault="001F1EE0" w:rsidP="001F1EE0">
            <w:pPr>
              <w:spacing w:after="160" w:line="259" w:lineRule="auto"/>
              <w:jc w:val="left"/>
              <w:rPr>
                <w:sz w:val="22"/>
                <w:szCs w:val="22"/>
              </w:rPr>
            </w:pPr>
            <w:r>
              <w:rPr>
                <w:rStyle w:val="lev"/>
              </w:rPr>
              <w:t>3750</w:t>
            </w:r>
          </w:p>
        </w:tc>
      </w:tr>
      <w:tr w:rsidR="001F1EE0" w14:paraId="42EC4C70" w14:textId="77777777" w:rsidTr="008679F7">
        <w:tc>
          <w:tcPr>
            <w:tcW w:w="1804" w:type="dxa"/>
            <w:vAlign w:val="center"/>
          </w:tcPr>
          <w:p w14:paraId="4406A11D" w14:textId="5FCC2F94" w:rsidR="001F1EE0" w:rsidRDefault="001F1EE0" w:rsidP="001F1EE0">
            <w:pPr>
              <w:spacing w:after="160" w:line="259" w:lineRule="auto"/>
              <w:jc w:val="left"/>
              <w:rPr>
                <w:sz w:val="22"/>
                <w:szCs w:val="22"/>
              </w:rPr>
            </w:pPr>
            <w:r>
              <w:t>Total</w:t>
            </w:r>
          </w:p>
        </w:tc>
        <w:tc>
          <w:tcPr>
            <w:tcW w:w="1812" w:type="dxa"/>
            <w:vAlign w:val="center"/>
          </w:tcPr>
          <w:p w14:paraId="4D5FA7BB" w14:textId="374A3A13" w:rsidR="001F1EE0" w:rsidRDefault="001F1EE0" w:rsidP="001F1EE0">
            <w:pPr>
              <w:spacing w:after="160" w:line="259" w:lineRule="auto"/>
              <w:jc w:val="left"/>
              <w:rPr>
                <w:sz w:val="22"/>
                <w:szCs w:val="22"/>
              </w:rPr>
            </w:pPr>
            <w:r>
              <w:t> </w:t>
            </w:r>
          </w:p>
        </w:tc>
        <w:tc>
          <w:tcPr>
            <w:tcW w:w="1812" w:type="dxa"/>
            <w:vAlign w:val="center"/>
          </w:tcPr>
          <w:p w14:paraId="69B294BC" w14:textId="6B91FFEF" w:rsidR="001F1EE0" w:rsidRDefault="001F1EE0" w:rsidP="001F1EE0">
            <w:pPr>
              <w:spacing w:after="160" w:line="259" w:lineRule="auto"/>
              <w:jc w:val="left"/>
              <w:rPr>
                <w:sz w:val="22"/>
                <w:szCs w:val="22"/>
              </w:rPr>
            </w:pPr>
            <w:r>
              <w:t> 10 jours</w:t>
            </w:r>
          </w:p>
        </w:tc>
        <w:tc>
          <w:tcPr>
            <w:tcW w:w="1813" w:type="dxa"/>
            <w:vAlign w:val="center"/>
          </w:tcPr>
          <w:p w14:paraId="0300EE68" w14:textId="40D299A7" w:rsidR="001F1EE0" w:rsidRDefault="001F1EE0" w:rsidP="001F1EE0">
            <w:pPr>
              <w:spacing w:after="160" w:line="259" w:lineRule="auto"/>
              <w:jc w:val="left"/>
              <w:rPr>
                <w:sz w:val="22"/>
                <w:szCs w:val="22"/>
              </w:rPr>
            </w:pPr>
            <w:r>
              <w:t> </w:t>
            </w:r>
          </w:p>
        </w:tc>
        <w:tc>
          <w:tcPr>
            <w:tcW w:w="1813" w:type="dxa"/>
            <w:vAlign w:val="center"/>
          </w:tcPr>
          <w:p w14:paraId="55C6B3CB" w14:textId="67E3A968" w:rsidR="001F1EE0" w:rsidRDefault="001F1EE0" w:rsidP="001F1EE0">
            <w:pPr>
              <w:spacing w:after="160" w:line="259" w:lineRule="auto"/>
              <w:jc w:val="left"/>
              <w:rPr>
                <w:sz w:val="22"/>
                <w:szCs w:val="22"/>
              </w:rPr>
            </w:pPr>
            <w:r>
              <w:t> 7050</w:t>
            </w:r>
          </w:p>
        </w:tc>
      </w:tr>
    </w:tbl>
    <w:p w14:paraId="0EF453FC" w14:textId="2CC4DCCF" w:rsidR="00AE7D20" w:rsidRDefault="00B57D5F" w:rsidP="00F524DC">
      <w:pPr>
        <w:spacing w:after="160" w:line="259" w:lineRule="auto"/>
        <w:jc w:val="left"/>
        <w:rPr>
          <w:sz w:val="22"/>
          <w:szCs w:val="22"/>
        </w:rPr>
      </w:pPr>
      <w:r>
        <w:rPr>
          <w:sz w:val="22"/>
          <w:szCs w:val="22"/>
        </w:rPr>
        <w:t>On ajoute à ça le forfait de l’hébergeur de 73€/mois on considère qu’on le prend pour un an donc le montant s’élève à 880 € TTC</w:t>
      </w:r>
    </w:p>
    <w:p w14:paraId="0A9BCA31" w14:textId="68F65D02" w:rsidR="00B57D5F" w:rsidRDefault="00B57D5F" w:rsidP="00F524DC">
      <w:pPr>
        <w:spacing w:after="160" w:line="259" w:lineRule="auto"/>
        <w:jc w:val="left"/>
        <w:rPr>
          <w:sz w:val="22"/>
          <w:szCs w:val="22"/>
        </w:rPr>
      </w:pPr>
      <w:r>
        <w:rPr>
          <w:sz w:val="22"/>
          <w:szCs w:val="22"/>
        </w:rPr>
        <w:t>On est donc à 7960 €</w:t>
      </w:r>
      <w:r w:rsidR="004D5097">
        <w:rPr>
          <w:sz w:val="22"/>
          <w:szCs w:val="22"/>
        </w:rPr>
        <w:t>.</w:t>
      </w:r>
    </w:p>
    <w:p w14:paraId="40F7F2F5" w14:textId="7D376B8F" w:rsidR="00546396" w:rsidRDefault="00546396" w:rsidP="00F524DC">
      <w:pPr>
        <w:spacing w:after="160" w:line="259" w:lineRule="auto"/>
        <w:jc w:val="left"/>
        <w:rPr>
          <w:sz w:val="22"/>
          <w:szCs w:val="22"/>
        </w:rPr>
      </w:pPr>
      <w:r>
        <w:rPr>
          <w:sz w:val="22"/>
          <w:szCs w:val="22"/>
        </w:rPr>
        <w:t>En se faisant une marge</w:t>
      </w:r>
      <w:r w:rsidR="001F1EE0">
        <w:rPr>
          <w:sz w:val="22"/>
          <w:szCs w:val="22"/>
        </w:rPr>
        <w:t xml:space="preserve"> de </w:t>
      </w:r>
      <w:r w:rsidR="004D5097">
        <w:rPr>
          <w:sz w:val="22"/>
          <w:szCs w:val="22"/>
        </w:rPr>
        <w:t>2040</w:t>
      </w:r>
      <w:r w:rsidR="001F1EE0">
        <w:rPr>
          <w:sz w:val="22"/>
          <w:szCs w:val="22"/>
        </w:rPr>
        <w:t>€</w:t>
      </w:r>
      <w:r>
        <w:rPr>
          <w:sz w:val="22"/>
          <w:szCs w:val="22"/>
        </w:rPr>
        <w:t xml:space="preserve"> le projet pourrait coûter </w:t>
      </w:r>
      <w:r w:rsidR="00B57D5F">
        <w:rPr>
          <w:sz w:val="22"/>
          <w:szCs w:val="22"/>
        </w:rPr>
        <w:t>10</w:t>
      </w:r>
      <w:r>
        <w:rPr>
          <w:sz w:val="22"/>
          <w:szCs w:val="22"/>
        </w:rPr>
        <w:t xml:space="preserve"> 000 € s’il n’y a pas de retard, et s’il n’y a pas de problèmes qui pourraient nuire au bon fonctionnement du développement.</w:t>
      </w:r>
    </w:p>
    <w:p w14:paraId="091DB33D" w14:textId="172870CF" w:rsidR="00605FF1" w:rsidRDefault="000B13F4" w:rsidP="00F524DC">
      <w:pPr>
        <w:spacing w:after="160" w:line="259" w:lineRule="auto"/>
        <w:jc w:val="left"/>
        <w:rPr>
          <w:sz w:val="22"/>
          <w:szCs w:val="22"/>
        </w:rPr>
      </w:pPr>
      <w:r>
        <w:rPr>
          <w:sz w:val="22"/>
          <w:szCs w:val="22"/>
        </w:rPr>
        <w:t>On enlèverait 100 €/ jours de retards</w:t>
      </w:r>
      <w:r w:rsidR="00621ADA">
        <w:rPr>
          <w:sz w:val="22"/>
          <w:szCs w:val="22"/>
        </w:rPr>
        <w:t xml:space="preserve"> si le retard ne provient pas du client</w:t>
      </w:r>
      <w:r>
        <w:rPr>
          <w:sz w:val="22"/>
          <w:szCs w:val="22"/>
        </w:rPr>
        <w:t>.</w:t>
      </w:r>
    </w:p>
    <w:p w14:paraId="488FAB74" w14:textId="4AB16F82" w:rsidR="00FA0C81" w:rsidRDefault="00FA0C81" w:rsidP="00FA0C81">
      <w:pPr>
        <w:rPr>
          <w:sz w:val="22"/>
          <w:szCs w:val="22"/>
        </w:rPr>
      </w:pPr>
    </w:p>
    <w:sectPr w:rsidR="00FA0C81" w:rsidSect="00C80013">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2FFC2" w14:textId="77777777" w:rsidR="004B0870" w:rsidRDefault="004B0870" w:rsidP="00C80013">
      <w:r>
        <w:separator/>
      </w:r>
    </w:p>
  </w:endnote>
  <w:endnote w:type="continuationSeparator" w:id="0">
    <w:p w14:paraId="493073FF" w14:textId="77777777" w:rsidR="004B0870" w:rsidRDefault="004B0870" w:rsidP="00C8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03576"/>
      <w:docPartObj>
        <w:docPartGallery w:val="Page Numbers (Bottom of Page)"/>
        <w:docPartUnique/>
      </w:docPartObj>
    </w:sdtPr>
    <w:sdtEndPr/>
    <w:sdtContent>
      <w:p w14:paraId="68ED4367" w14:textId="3221A812" w:rsidR="00C80013" w:rsidRDefault="00C80013">
        <w:pPr>
          <w:pStyle w:val="Pieddepage"/>
          <w:jc w:val="right"/>
        </w:pPr>
        <w:r>
          <w:fldChar w:fldCharType="begin"/>
        </w:r>
        <w:r>
          <w:instrText>PAGE   \* MERGEFORMAT</w:instrText>
        </w:r>
        <w:r>
          <w:fldChar w:fldCharType="separate"/>
        </w:r>
        <w:r>
          <w:t>2</w:t>
        </w:r>
        <w:r>
          <w:fldChar w:fldCharType="end"/>
        </w:r>
      </w:p>
    </w:sdtContent>
  </w:sdt>
  <w:p w14:paraId="1453AD1D" w14:textId="4C5C2F22" w:rsidR="00C80013" w:rsidRDefault="00C80013">
    <w:pPr>
      <w:pStyle w:val="Pieddepage"/>
    </w:pPr>
    <w:r>
      <w:t xml:space="preserve">Killian </w:t>
    </w:r>
    <w:proofErr w:type="spellStart"/>
    <w:r>
      <w:t>Viscarros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2FA7" w14:textId="77777777" w:rsidR="004B0870" w:rsidRDefault="004B0870" w:rsidP="00C80013">
      <w:r>
        <w:separator/>
      </w:r>
    </w:p>
  </w:footnote>
  <w:footnote w:type="continuationSeparator" w:id="0">
    <w:p w14:paraId="259074EB" w14:textId="77777777" w:rsidR="004B0870" w:rsidRDefault="004B0870" w:rsidP="00C80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ECF"/>
    <w:multiLevelType w:val="hybridMultilevel"/>
    <w:tmpl w:val="67524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3648B"/>
    <w:multiLevelType w:val="hybridMultilevel"/>
    <w:tmpl w:val="E4982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670F7"/>
    <w:multiLevelType w:val="multilevel"/>
    <w:tmpl w:val="158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5425B"/>
    <w:multiLevelType w:val="hybridMultilevel"/>
    <w:tmpl w:val="3828E8E2"/>
    <w:lvl w:ilvl="0" w:tplc="6262CF74">
      <w:numFmt w:val="bullet"/>
      <w:lvlText w:val=""/>
      <w:lvlJc w:val="left"/>
      <w:pPr>
        <w:ind w:left="405" w:hanging="360"/>
      </w:pPr>
      <w:rPr>
        <w:rFonts w:ascii="Wingdings" w:eastAsia="Calibri" w:hAnsi="Wingdings"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15:restartNumberingAfterBreak="0">
    <w:nsid w:val="617F00B0"/>
    <w:multiLevelType w:val="hybridMultilevel"/>
    <w:tmpl w:val="CFB02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45"/>
    <w:rsid w:val="00014DEE"/>
    <w:rsid w:val="00030AEE"/>
    <w:rsid w:val="000B13F4"/>
    <w:rsid w:val="00181D12"/>
    <w:rsid w:val="001B0324"/>
    <w:rsid w:val="001D2166"/>
    <w:rsid w:val="001F1EE0"/>
    <w:rsid w:val="00235222"/>
    <w:rsid w:val="00240BFB"/>
    <w:rsid w:val="002F3A4E"/>
    <w:rsid w:val="00345084"/>
    <w:rsid w:val="00363620"/>
    <w:rsid w:val="00390A3F"/>
    <w:rsid w:val="003C51AB"/>
    <w:rsid w:val="003D32D8"/>
    <w:rsid w:val="004A59F0"/>
    <w:rsid w:val="004B0870"/>
    <w:rsid w:val="004D5097"/>
    <w:rsid w:val="00546396"/>
    <w:rsid w:val="005C609E"/>
    <w:rsid w:val="00605FF1"/>
    <w:rsid w:val="00621ADA"/>
    <w:rsid w:val="00690348"/>
    <w:rsid w:val="00705DAB"/>
    <w:rsid w:val="00750344"/>
    <w:rsid w:val="007A3BC9"/>
    <w:rsid w:val="00815A45"/>
    <w:rsid w:val="00827909"/>
    <w:rsid w:val="00917501"/>
    <w:rsid w:val="009A7F88"/>
    <w:rsid w:val="009C1BA9"/>
    <w:rsid w:val="009D3881"/>
    <w:rsid w:val="00A224F8"/>
    <w:rsid w:val="00A27952"/>
    <w:rsid w:val="00AE403E"/>
    <w:rsid w:val="00AE7D20"/>
    <w:rsid w:val="00B006F9"/>
    <w:rsid w:val="00B57D5F"/>
    <w:rsid w:val="00B66397"/>
    <w:rsid w:val="00BA4B4D"/>
    <w:rsid w:val="00C2443F"/>
    <w:rsid w:val="00C67882"/>
    <w:rsid w:val="00C753A4"/>
    <w:rsid w:val="00C80013"/>
    <w:rsid w:val="00D45CEF"/>
    <w:rsid w:val="00D73EF8"/>
    <w:rsid w:val="00DE414B"/>
    <w:rsid w:val="00DE4952"/>
    <w:rsid w:val="00DF628C"/>
    <w:rsid w:val="00EE3AA6"/>
    <w:rsid w:val="00F524DC"/>
    <w:rsid w:val="00F62466"/>
    <w:rsid w:val="00FA0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3EEF"/>
  <w15:chartTrackingRefBased/>
  <w15:docId w15:val="{F15C2B79-87B8-41D8-A943-BBA283B9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E0"/>
    <w:pPr>
      <w:spacing w:after="0" w:line="240" w:lineRule="auto"/>
      <w:jc w:val="both"/>
    </w:pPr>
    <w:rPr>
      <w:rFonts w:ascii="Calibri" w:eastAsia="Calibri" w:hAnsi="Calibri" w:cs="Calibri"/>
      <w:sz w:val="24"/>
      <w:szCs w:val="24"/>
      <w:lang w:eastAsia="fr-FR"/>
    </w:rPr>
  </w:style>
  <w:style w:type="paragraph" w:styleId="Titre1">
    <w:name w:val="heading 1"/>
    <w:basedOn w:val="Normal"/>
    <w:link w:val="Titre1Car"/>
    <w:uiPriority w:val="9"/>
    <w:qFormat/>
    <w:rsid w:val="00C80013"/>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C80013"/>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5C609E"/>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C609E"/>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62466"/>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001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80013"/>
    <w:rPr>
      <w:rFonts w:ascii="Times New Roman" w:eastAsia="Times New Roman" w:hAnsi="Times New Roman" w:cs="Times New Roman"/>
      <w:b/>
      <w:bCs/>
      <w:sz w:val="36"/>
      <w:szCs w:val="36"/>
      <w:lang w:eastAsia="fr-FR"/>
    </w:rPr>
  </w:style>
  <w:style w:type="paragraph" w:styleId="En-tte">
    <w:name w:val="header"/>
    <w:basedOn w:val="Normal"/>
    <w:link w:val="En-tteCar"/>
    <w:uiPriority w:val="99"/>
    <w:unhideWhenUsed/>
    <w:rsid w:val="00C80013"/>
    <w:pPr>
      <w:tabs>
        <w:tab w:val="center" w:pos="4536"/>
        <w:tab w:val="right" w:pos="9072"/>
      </w:tabs>
    </w:pPr>
  </w:style>
  <w:style w:type="character" w:customStyle="1" w:styleId="En-tteCar">
    <w:name w:val="En-tête Car"/>
    <w:basedOn w:val="Policepardfaut"/>
    <w:link w:val="En-tte"/>
    <w:uiPriority w:val="99"/>
    <w:rsid w:val="00C80013"/>
    <w:rPr>
      <w:rFonts w:ascii="Calibri" w:eastAsia="Calibri" w:hAnsi="Calibri" w:cs="Calibri"/>
      <w:sz w:val="24"/>
      <w:szCs w:val="24"/>
      <w:lang w:eastAsia="fr-FR"/>
    </w:rPr>
  </w:style>
  <w:style w:type="paragraph" w:styleId="Pieddepage">
    <w:name w:val="footer"/>
    <w:basedOn w:val="Normal"/>
    <w:link w:val="PieddepageCar"/>
    <w:uiPriority w:val="99"/>
    <w:unhideWhenUsed/>
    <w:rsid w:val="00C80013"/>
    <w:pPr>
      <w:tabs>
        <w:tab w:val="center" w:pos="4536"/>
        <w:tab w:val="right" w:pos="9072"/>
      </w:tabs>
    </w:pPr>
  </w:style>
  <w:style w:type="character" w:customStyle="1" w:styleId="PieddepageCar">
    <w:name w:val="Pied de page Car"/>
    <w:basedOn w:val="Policepardfaut"/>
    <w:link w:val="Pieddepage"/>
    <w:uiPriority w:val="99"/>
    <w:rsid w:val="00C80013"/>
    <w:rPr>
      <w:rFonts w:ascii="Calibri" w:eastAsia="Calibri" w:hAnsi="Calibri" w:cs="Calibri"/>
      <w:sz w:val="24"/>
      <w:szCs w:val="24"/>
      <w:lang w:eastAsia="fr-FR"/>
    </w:rPr>
  </w:style>
  <w:style w:type="paragraph" w:styleId="NormalWeb">
    <w:name w:val="Normal (Web)"/>
    <w:basedOn w:val="Normal"/>
    <w:uiPriority w:val="99"/>
    <w:semiHidden/>
    <w:unhideWhenUsed/>
    <w:rsid w:val="00235222"/>
    <w:pPr>
      <w:spacing w:before="100" w:beforeAutospacing="1" w:after="100" w:afterAutospacing="1"/>
      <w:jc w:val="left"/>
    </w:pPr>
    <w:rPr>
      <w:rFonts w:ascii="Times New Roman" w:eastAsia="Times New Roman" w:hAnsi="Times New Roman" w:cs="Times New Roman"/>
    </w:rPr>
  </w:style>
  <w:style w:type="character" w:customStyle="1" w:styleId="markedcontent">
    <w:name w:val="markedcontent"/>
    <w:basedOn w:val="Policepardfaut"/>
    <w:rsid w:val="00235222"/>
  </w:style>
  <w:style w:type="character" w:customStyle="1" w:styleId="Titre3Car">
    <w:name w:val="Titre 3 Car"/>
    <w:basedOn w:val="Policepardfaut"/>
    <w:link w:val="Titre3"/>
    <w:uiPriority w:val="9"/>
    <w:semiHidden/>
    <w:rsid w:val="005C609E"/>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5C609E"/>
    <w:rPr>
      <w:rFonts w:asciiTheme="majorHAnsi" w:eastAsiaTheme="majorEastAsia" w:hAnsiTheme="majorHAnsi" w:cstheme="majorBidi"/>
      <w:i/>
      <w:iCs/>
      <w:color w:val="2F5496" w:themeColor="accent1" w:themeShade="BF"/>
      <w:sz w:val="24"/>
      <w:szCs w:val="24"/>
      <w:lang w:eastAsia="fr-FR"/>
    </w:rPr>
  </w:style>
  <w:style w:type="paragraph" w:styleId="Paragraphedeliste">
    <w:name w:val="List Paragraph"/>
    <w:basedOn w:val="Normal"/>
    <w:uiPriority w:val="34"/>
    <w:qFormat/>
    <w:rsid w:val="00F62466"/>
    <w:pPr>
      <w:ind w:left="720"/>
      <w:contextualSpacing/>
    </w:pPr>
  </w:style>
  <w:style w:type="character" w:customStyle="1" w:styleId="Titre5Car">
    <w:name w:val="Titre 5 Car"/>
    <w:basedOn w:val="Policepardfaut"/>
    <w:link w:val="Titre5"/>
    <w:uiPriority w:val="9"/>
    <w:semiHidden/>
    <w:rsid w:val="00F62466"/>
    <w:rPr>
      <w:rFonts w:asciiTheme="majorHAnsi" w:eastAsiaTheme="majorEastAsia" w:hAnsiTheme="majorHAnsi" w:cstheme="majorBidi"/>
      <w:color w:val="2F5496" w:themeColor="accent1" w:themeShade="BF"/>
      <w:sz w:val="24"/>
      <w:szCs w:val="24"/>
      <w:lang w:eastAsia="fr-FR"/>
    </w:rPr>
  </w:style>
  <w:style w:type="character" w:styleId="lev">
    <w:name w:val="Strong"/>
    <w:basedOn w:val="Policepardfaut"/>
    <w:uiPriority w:val="22"/>
    <w:qFormat/>
    <w:rsid w:val="00F524DC"/>
    <w:rPr>
      <w:b/>
      <w:bCs/>
    </w:rPr>
  </w:style>
  <w:style w:type="table" w:styleId="Grilledutableau">
    <w:name w:val="Table Grid"/>
    <w:basedOn w:val="TableauNormal"/>
    <w:uiPriority w:val="39"/>
    <w:rsid w:val="00B0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81D12"/>
    <w:rPr>
      <w:color w:val="0563C1" w:themeColor="hyperlink"/>
      <w:u w:val="single"/>
    </w:rPr>
  </w:style>
  <w:style w:type="character" w:styleId="Mentionnonrsolue">
    <w:name w:val="Unresolved Mention"/>
    <w:basedOn w:val="Policepardfaut"/>
    <w:uiPriority w:val="99"/>
    <w:semiHidden/>
    <w:unhideWhenUsed/>
    <w:rsid w:val="00181D12"/>
    <w:rPr>
      <w:color w:val="605E5C"/>
      <w:shd w:val="clear" w:color="auto" w:fill="E1DFDD"/>
    </w:rPr>
  </w:style>
  <w:style w:type="character" w:styleId="Lienhypertextesuivivisit">
    <w:name w:val="FollowedHyperlink"/>
    <w:basedOn w:val="Policepardfaut"/>
    <w:uiPriority w:val="99"/>
    <w:semiHidden/>
    <w:unhideWhenUsed/>
    <w:rsid w:val="0018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6331">
      <w:bodyDiv w:val="1"/>
      <w:marLeft w:val="0"/>
      <w:marRight w:val="0"/>
      <w:marTop w:val="0"/>
      <w:marBottom w:val="0"/>
      <w:divBdr>
        <w:top w:val="none" w:sz="0" w:space="0" w:color="auto"/>
        <w:left w:val="none" w:sz="0" w:space="0" w:color="auto"/>
        <w:bottom w:val="none" w:sz="0" w:space="0" w:color="auto"/>
        <w:right w:val="none" w:sz="0" w:space="0" w:color="auto"/>
      </w:divBdr>
    </w:div>
    <w:div w:id="337272276">
      <w:bodyDiv w:val="1"/>
      <w:marLeft w:val="0"/>
      <w:marRight w:val="0"/>
      <w:marTop w:val="0"/>
      <w:marBottom w:val="0"/>
      <w:divBdr>
        <w:top w:val="none" w:sz="0" w:space="0" w:color="auto"/>
        <w:left w:val="none" w:sz="0" w:space="0" w:color="auto"/>
        <w:bottom w:val="none" w:sz="0" w:space="0" w:color="auto"/>
        <w:right w:val="none" w:sz="0" w:space="0" w:color="auto"/>
      </w:divBdr>
    </w:div>
    <w:div w:id="520120700">
      <w:bodyDiv w:val="1"/>
      <w:marLeft w:val="0"/>
      <w:marRight w:val="0"/>
      <w:marTop w:val="0"/>
      <w:marBottom w:val="0"/>
      <w:divBdr>
        <w:top w:val="none" w:sz="0" w:space="0" w:color="auto"/>
        <w:left w:val="none" w:sz="0" w:space="0" w:color="auto"/>
        <w:bottom w:val="none" w:sz="0" w:space="0" w:color="auto"/>
        <w:right w:val="none" w:sz="0" w:space="0" w:color="auto"/>
      </w:divBdr>
    </w:div>
    <w:div w:id="1196382775">
      <w:bodyDiv w:val="1"/>
      <w:marLeft w:val="0"/>
      <w:marRight w:val="0"/>
      <w:marTop w:val="0"/>
      <w:marBottom w:val="0"/>
      <w:divBdr>
        <w:top w:val="none" w:sz="0" w:space="0" w:color="auto"/>
        <w:left w:val="none" w:sz="0" w:space="0" w:color="auto"/>
        <w:bottom w:val="none" w:sz="0" w:space="0" w:color="auto"/>
        <w:right w:val="none" w:sz="0" w:space="0" w:color="auto"/>
      </w:divBdr>
    </w:div>
    <w:div w:id="1773428366">
      <w:bodyDiv w:val="1"/>
      <w:marLeft w:val="0"/>
      <w:marRight w:val="0"/>
      <w:marTop w:val="0"/>
      <w:marBottom w:val="0"/>
      <w:divBdr>
        <w:top w:val="none" w:sz="0" w:space="0" w:color="auto"/>
        <w:left w:val="none" w:sz="0" w:space="0" w:color="auto"/>
        <w:bottom w:val="none" w:sz="0" w:space="0" w:color="auto"/>
        <w:right w:val="none" w:sz="0" w:space="0" w:color="auto"/>
      </w:divBdr>
      <w:divsChild>
        <w:div w:id="1480919393">
          <w:marLeft w:val="0"/>
          <w:marRight w:val="0"/>
          <w:marTop w:val="0"/>
          <w:marBottom w:val="0"/>
          <w:divBdr>
            <w:top w:val="none" w:sz="0" w:space="0" w:color="auto"/>
            <w:left w:val="none" w:sz="0" w:space="0" w:color="auto"/>
            <w:bottom w:val="none" w:sz="0" w:space="0" w:color="auto"/>
            <w:right w:val="none" w:sz="0" w:space="0" w:color="auto"/>
          </w:divBdr>
        </w:div>
        <w:div w:id="1408527580">
          <w:marLeft w:val="0"/>
          <w:marRight w:val="0"/>
          <w:marTop w:val="0"/>
          <w:marBottom w:val="0"/>
          <w:divBdr>
            <w:top w:val="none" w:sz="0" w:space="0" w:color="auto"/>
            <w:left w:val="none" w:sz="0" w:space="0" w:color="auto"/>
            <w:bottom w:val="none" w:sz="0" w:space="0" w:color="auto"/>
            <w:right w:val="none" w:sz="0" w:space="0" w:color="auto"/>
          </w:divBdr>
        </w:div>
      </w:divsChild>
    </w:div>
    <w:div w:id="1775634446">
      <w:bodyDiv w:val="1"/>
      <w:marLeft w:val="0"/>
      <w:marRight w:val="0"/>
      <w:marTop w:val="0"/>
      <w:marBottom w:val="0"/>
      <w:divBdr>
        <w:top w:val="none" w:sz="0" w:space="0" w:color="auto"/>
        <w:left w:val="none" w:sz="0" w:space="0" w:color="auto"/>
        <w:bottom w:val="none" w:sz="0" w:space="0" w:color="auto"/>
        <w:right w:val="none" w:sz="0" w:space="0" w:color="auto"/>
      </w:divBdr>
    </w:div>
    <w:div w:id="1937133701">
      <w:bodyDiv w:val="1"/>
      <w:marLeft w:val="0"/>
      <w:marRight w:val="0"/>
      <w:marTop w:val="0"/>
      <w:marBottom w:val="0"/>
      <w:divBdr>
        <w:top w:val="none" w:sz="0" w:space="0" w:color="auto"/>
        <w:left w:val="none" w:sz="0" w:space="0" w:color="auto"/>
        <w:bottom w:val="none" w:sz="0" w:space="0" w:color="auto"/>
        <w:right w:val="none" w:sz="0" w:space="0" w:color="auto"/>
      </w:divBdr>
    </w:div>
    <w:div w:id="1968929774">
      <w:bodyDiv w:val="1"/>
      <w:marLeft w:val="0"/>
      <w:marRight w:val="0"/>
      <w:marTop w:val="0"/>
      <w:marBottom w:val="0"/>
      <w:divBdr>
        <w:top w:val="none" w:sz="0" w:space="0" w:color="auto"/>
        <w:left w:val="none" w:sz="0" w:space="0" w:color="auto"/>
        <w:bottom w:val="none" w:sz="0" w:space="0" w:color="auto"/>
        <w:right w:val="none" w:sz="0" w:space="0" w:color="auto"/>
      </w:divBdr>
    </w:div>
    <w:div w:id="203819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lafabriquedunet.fr/go/planethoster"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https://www.lafabriquedunet.fr/wp-content/uploads/2021/01/infomaniak-logo-150x150-1.jp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afabriquedunet.fr/go/hostinger" TargetMode="External"/><Relationship Id="rId29" Type="http://schemas.openxmlformats.org/officeDocument/2006/relationships/hyperlink" Target="https://www.lafabriquedunet.fr/go/l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afabriquedunet.fr/go/infomaniak" TargetMode="External"/><Relationship Id="rId28" Type="http://schemas.openxmlformats.org/officeDocument/2006/relationships/image" Target="https://www.lafabriquedunet.fr/wp-content/uploads/2018/04/planet-hoster.png" TargetMode="External"/><Relationship Id="rId10" Type="http://schemas.openxmlformats.org/officeDocument/2006/relationships/image" Target="media/image3.png"/><Relationship Id="rId19" Type="http://schemas.openxmlformats.org/officeDocument/2006/relationships/hyperlink" Target="https://www.ovh.com/fr/hebergement-web/site/comparatif-cms/" TargetMode="External"/><Relationship Id="rId31" Type="http://schemas.openxmlformats.org/officeDocument/2006/relationships/image" Target="https://www.lafabriquedunet.fr/wp-content/uploads/2018/04/lws.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https://www.lafabriquedunet.fr/wp-content/uploads/2019/07/hostinger-logo-.png" TargetMode="External"/><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9B755-191E-4819-93E0-751D5BAC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15</Pages>
  <Words>1842</Words>
  <Characters>10132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Creepiix Kepe</dc:creator>
  <cp:keywords/>
  <dc:description/>
  <cp:lastModifiedBy>Creepiix Kepe</cp:lastModifiedBy>
  <cp:revision>11</cp:revision>
  <dcterms:created xsi:type="dcterms:W3CDTF">2021-10-25T10:06:00Z</dcterms:created>
  <dcterms:modified xsi:type="dcterms:W3CDTF">2021-10-26T11:14:00Z</dcterms:modified>
</cp:coreProperties>
</file>